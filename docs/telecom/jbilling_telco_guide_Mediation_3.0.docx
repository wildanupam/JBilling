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EE8" w:rsidRDefault="00304EE8">
      <w:pPr>
        <w:pStyle w:val="Heading1"/>
        <w:jc w:val="center"/>
        <w:rPr>
          <w:sz w:val="48"/>
          <w:szCs w:val="48"/>
        </w:rPr>
      </w:pPr>
    </w:p>
    <w:tbl>
      <w:tblPr>
        <w:tblW w:w="8640" w:type="dxa"/>
        <w:tblInd w:w="55" w:type="dxa"/>
        <w:tblLayout w:type="fixed"/>
        <w:tblCellMar>
          <w:left w:w="10" w:type="dxa"/>
          <w:right w:w="10" w:type="dxa"/>
        </w:tblCellMar>
        <w:tblLook w:val="0000"/>
      </w:tblPr>
      <w:tblGrid>
        <w:gridCol w:w="1981"/>
        <w:gridCol w:w="6659"/>
      </w:tblGrid>
      <w:tr w:rsidR="00304EE8" w:rsidTr="00304EE8">
        <w:trPr>
          <w:trHeight w:val="6955"/>
        </w:trPr>
        <w:tc>
          <w:tcPr>
            <w:tcW w:w="1981" w:type="dxa"/>
            <w:vMerge w:val="restart"/>
            <w:tcBorders>
              <w:top w:val="single" w:sz="4" w:space="0" w:color="808080"/>
              <w:left w:val="single" w:sz="4" w:space="0" w:color="000000"/>
              <w:bottom w:val="single" w:sz="4" w:space="0" w:color="000000"/>
              <w:right w:val="single" w:sz="4" w:space="0" w:color="808080"/>
            </w:tcBorders>
            <w:shd w:val="clear" w:color="auto" w:fill="B5DA9A"/>
            <w:tcMar>
              <w:top w:w="55" w:type="dxa"/>
              <w:left w:w="55" w:type="dxa"/>
              <w:bottom w:w="55" w:type="dxa"/>
              <w:right w:w="55" w:type="dxa"/>
            </w:tcMar>
            <w:vAlign w:val="center"/>
          </w:tcPr>
          <w:p w:rsidR="00304EE8" w:rsidRDefault="008B3345">
            <w:pPr>
              <w:pStyle w:val="VerticalTableContent"/>
              <w:shd w:val="clear" w:color="auto" w:fill="E6F3FC"/>
              <w:jc w:val="left"/>
            </w:pPr>
            <w:r w:rsidRPr="008B3345">
              <w:rPr>
                <w:lang w:eastAsia="en-US"/>
              </w:rPr>
              <w:pict>
                <v:shapetype id="_x0000_t202" coordsize="21600,21600" o:spt="202" path="m,l,21600r21600,l21600,xe">
                  <v:stroke joinstyle="miter"/>
                  <v:path gradientshapeok="t" o:connecttype="rect"/>
                </v:shapetype>
                <v:shape id="Text Box 43" o:spid="_x0000_s1027" type="#_x0000_t202" style="position:absolute;margin-left:12.5pt;margin-top:-562.75pt;width:65pt;height:578pt;z-index:251661824;visibility:visible" wrapcoords="0 0" filled="f" stroked="f">
                  <v:textbox style="layout-flow:vertical;mso-layout-flow-alt:bottom-to-top;mso-next-textbox:#Text Box 43;mso-rotate-with-shape:t" inset=",7.2pt,,7.2pt">
                    <w:txbxContent>
                      <w:p w:rsidR="00524576" w:rsidRDefault="00524576">
                        <w:pPr>
                          <w:jc w:val="center"/>
                          <w:rPr>
                            <w:rFonts w:ascii="Arial" w:hAnsi="Arial" w:cs="Arial"/>
                            <w:color w:val="50A943"/>
                            <w:sz w:val="64"/>
                            <w:szCs w:val="64"/>
                          </w:rPr>
                        </w:pPr>
                        <w:r>
                          <w:rPr>
                            <w:rFonts w:ascii="Arial" w:hAnsi="Arial" w:cs="Arial"/>
                            <w:color w:val="50A943"/>
                            <w:sz w:val="64"/>
                            <w:szCs w:val="64"/>
                          </w:rPr>
                          <w:t>www.jBilling.com</w:t>
                        </w:r>
                      </w:p>
                      <w:p w:rsidR="00524576" w:rsidRDefault="00524576">
                        <w:pPr>
                          <w:widowControl/>
                          <w:spacing w:before="113" w:after="113"/>
                          <w:jc w:val="center"/>
                          <w:textAlignment w:val="auto"/>
                          <w:rPr>
                            <w:rFonts w:ascii="Arial" w:hAnsi="Arial" w:cs="Arial"/>
                            <w:sz w:val="64"/>
                            <w:szCs w:val="64"/>
                          </w:rPr>
                        </w:pPr>
                      </w:p>
                    </w:txbxContent>
                  </v:textbox>
                  <w10:wrap type="tight"/>
                </v:shape>
              </w:pict>
            </w:r>
            <w:r w:rsidRPr="008B3345">
              <w:rPr>
                <w:lang w:eastAsia="en-US"/>
              </w:rPr>
              <w:pict>
                <v:rect id="Rectangle 1" o:spid="_x0000_s1028" style="position:absolute;margin-left:-2.4pt;margin-top:-1.05pt;width:97pt;height:29pt;z-index:251660800;visibility:visible" fillcolor="#b5da9a" stroked="f">
                  <v:textbox style="mso-rotate-with-shape:t" inset="0,0,0,0"/>
                </v:rect>
              </w:pict>
            </w:r>
          </w:p>
        </w:tc>
        <w:tc>
          <w:tcPr>
            <w:tcW w:w="6659" w:type="dxa"/>
            <w:tcBorders>
              <w:top w:val="single" w:sz="2" w:space="0" w:color="808080"/>
              <w:left w:val="single" w:sz="4" w:space="0" w:color="808080"/>
              <w:bottom w:val="single" w:sz="2" w:space="0" w:color="808080"/>
              <w:right w:val="single" w:sz="2" w:space="0" w:color="808080"/>
            </w:tcBorders>
            <w:shd w:val="clear" w:color="auto" w:fill="auto"/>
            <w:tcMar>
              <w:top w:w="55" w:type="dxa"/>
              <w:left w:w="55" w:type="dxa"/>
              <w:bottom w:w="55" w:type="dxa"/>
              <w:right w:w="55" w:type="dxa"/>
            </w:tcMar>
          </w:tcPr>
          <w:p w:rsidR="00304EE8" w:rsidRDefault="00304EE8">
            <w:pPr>
              <w:pStyle w:val="TableContents"/>
            </w:pPr>
          </w:p>
          <w:p w:rsidR="00304EE8" w:rsidRDefault="00304EE8">
            <w:pPr>
              <w:pStyle w:val="TableContents"/>
            </w:pPr>
          </w:p>
          <w:p w:rsidR="00304EE8" w:rsidRDefault="00304EE8">
            <w:pPr>
              <w:pStyle w:val="TableContents"/>
            </w:pPr>
          </w:p>
          <w:p w:rsidR="00304EE8" w:rsidRDefault="00304EE8">
            <w:pPr>
              <w:pStyle w:val="TableContents"/>
            </w:pPr>
          </w:p>
          <w:p w:rsidR="00304EE8" w:rsidRDefault="00304EE8">
            <w:pPr>
              <w:pStyle w:val="TableContents"/>
            </w:pPr>
          </w:p>
          <w:p w:rsidR="00304EE8" w:rsidRDefault="0049335E">
            <w:pPr>
              <w:pStyle w:val="TableContents"/>
            </w:pPr>
            <w:r>
              <w:t xml:space="preserve">           </w:t>
            </w:r>
            <w:r>
              <w:rPr>
                <w:noProof/>
                <w:lang w:eastAsia="en-IN" w:bidi="ar-SA"/>
              </w:rPr>
              <w:drawing>
                <wp:inline distT="0" distB="0" distL="0" distR="0">
                  <wp:extent cx="3073398" cy="1079504"/>
                  <wp:effectExtent l="0" t="0" r="0" b="0"/>
                  <wp:docPr id="1" name="Picture 1" descr="new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rcRect/>
                          <a:stretch>
                            <a:fillRect/>
                          </a:stretch>
                        </pic:blipFill>
                        <pic:spPr>
                          <a:xfrm>
                            <a:off x="0" y="0"/>
                            <a:ext cx="3073398" cy="1079504"/>
                          </a:xfrm>
                          <a:prstGeom prst="rect">
                            <a:avLst/>
                          </a:prstGeom>
                          <a:noFill/>
                          <a:ln>
                            <a:noFill/>
                            <a:prstDash/>
                          </a:ln>
                        </pic:spPr>
                      </pic:pic>
                    </a:graphicData>
                  </a:graphic>
                </wp:inline>
              </w:drawing>
            </w:r>
          </w:p>
          <w:p w:rsidR="00304EE8" w:rsidRDefault="00304EE8">
            <w:pPr>
              <w:pStyle w:val="TableContents"/>
            </w:pPr>
          </w:p>
          <w:p w:rsidR="00304EE8" w:rsidRDefault="00304EE8">
            <w:pPr>
              <w:rPr>
                <w:rFonts w:ascii="Verdana" w:hAnsi="Verdana"/>
              </w:rPr>
            </w:pPr>
          </w:p>
          <w:p w:rsidR="00304EE8" w:rsidRDefault="00304EE8">
            <w:pPr>
              <w:jc w:val="center"/>
              <w:rPr>
                <w:rFonts w:ascii="Verdana" w:hAnsi="Verdana"/>
              </w:rPr>
            </w:pPr>
          </w:p>
          <w:p w:rsidR="00304EE8" w:rsidRDefault="00304EE8">
            <w:pPr>
              <w:jc w:val="center"/>
              <w:rPr>
                <w:rFonts w:ascii="Verdana" w:hAnsi="Verdana"/>
              </w:rPr>
            </w:pPr>
          </w:p>
          <w:p w:rsidR="00304EE8" w:rsidRDefault="0049335E">
            <w:pPr>
              <w:jc w:val="center"/>
            </w:pPr>
            <w:r>
              <w:rPr>
                <w:rFonts w:ascii="Verdana" w:hAnsi="Verdana"/>
              </w:rPr>
              <w:t>The Open Source Enterprise Billing System</w:t>
            </w:r>
          </w:p>
        </w:tc>
      </w:tr>
      <w:tr w:rsidR="00304EE8" w:rsidTr="00304EE8">
        <w:trPr>
          <w:trHeight w:val="970"/>
        </w:trPr>
        <w:tc>
          <w:tcPr>
            <w:tcW w:w="1981" w:type="dxa"/>
            <w:vMerge/>
            <w:tcBorders>
              <w:top w:val="single" w:sz="4" w:space="0" w:color="808080"/>
              <w:left w:val="single" w:sz="4" w:space="0" w:color="000000"/>
              <w:bottom w:val="single" w:sz="4" w:space="0" w:color="000000"/>
              <w:right w:val="single" w:sz="4" w:space="0" w:color="808080"/>
            </w:tcBorders>
            <w:shd w:val="clear" w:color="auto" w:fill="B5DA9A"/>
            <w:tcMar>
              <w:top w:w="55" w:type="dxa"/>
              <w:left w:w="55" w:type="dxa"/>
              <w:bottom w:w="55" w:type="dxa"/>
              <w:right w:w="55" w:type="dxa"/>
            </w:tcMar>
            <w:vAlign w:val="center"/>
          </w:tcPr>
          <w:p w:rsidR="00304EE8" w:rsidRDefault="00304EE8">
            <w:pPr>
              <w:rPr>
                <w:rFonts w:ascii="Verdana" w:hAnsi="Verdana"/>
                <w:color w:val="0069AA"/>
                <w:sz w:val="64"/>
                <w:szCs w:val="64"/>
              </w:rPr>
            </w:pPr>
          </w:p>
        </w:tc>
        <w:tc>
          <w:tcPr>
            <w:tcW w:w="6659" w:type="dxa"/>
            <w:tcBorders>
              <w:top w:val="single" w:sz="4" w:space="0" w:color="000000"/>
              <w:left w:val="single" w:sz="4" w:space="0" w:color="808080"/>
              <w:bottom w:val="single" w:sz="4" w:space="0" w:color="000000"/>
              <w:right w:val="single" w:sz="2" w:space="0" w:color="808080"/>
            </w:tcBorders>
            <w:shd w:val="clear" w:color="auto" w:fill="C2DEAC"/>
            <w:tcMar>
              <w:top w:w="55" w:type="dxa"/>
              <w:left w:w="55" w:type="dxa"/>
              <w:bottom w:w="55" w:type="dxa"/>
              <w:right w:w="55" w:type="dxa"/>
            </w:tcMar>
            <w:vAlign w:val="center"/>
          </w:tcPr>
          <w:p w:rsidR="00304EE8" w:rsidRDefault="0049335E">
            <w:pPr>
              <w:jc w:val="center"/>
            </w:pPr>
            <w:r>
              <w:rPr>
                <w:rFonts w:ascii="Verdana" w:hAnsi="Verdana"/>
                <w:color w:val="5CB05A"/>
                <w:sz w:val="64"/>
                <w:szCs w:val="64"/>
              </w:rPr>
              <w:t>Telecom Guide</w:t>
            </w:r>
          </w:p>
        </w:tc>
      </w:tr>
      <w:tr w:rsidR="00304EE8" w:rsidTr="00304EE8">
        <w:trPr>
          <w:trHeight w:val="4336"/>
        </w:trPr>
        <w:tc>
          <w:tcPr>
            <w:tcW w:w="1981" w:type="dxa"/>
            <w:vMerge/>
            <w:tcBorders>
              <w:top w:val="single" w:sz="4" w:space="0" w:color="808080"/>
              <w:left w:val="single" w:sz="4" w:space="0" w:color="000000"/>
              <w:bottom w:val="single" w:sz="4" w:space="0" w:color="000000"/>
              <w:right w:val="single" w:sz="4" w:space="0" w:color="808080"/>
            </w:tcBorders>
            <w:shd w:val="clear" w:color="auto" w:fill="B5DA9A"/>
            <w:tcMar>
              <w:top w:w="55" w:type="dxa"/>
              <w:left w:w="55" w:type="dxa"/>
              <w:bottom w:w="55" w:type="dxa"/>
              <w:right w:w="55" w:type="dxa"/>
            </w:tcMar>
            <w:vAlign w:val="center"/>
          </w:tcPr>
          <w:p w:rsidR="00304EE8" w:rsidRDefault="00304EE8">
            <w:pPr>
              <w:rPr>
                <w:rFonts w:ascii="Verdana" w:hAnsi="Verdana"/>
                <w:color w:val="0069AA"/>
                <w:sz w:val="64"/>
                <w:szCs w:val="64"/>
              </w:rPr>
            </w:pPr>
          </w:p>
        </w:tc>
        <w:tc>
          <w:tcPr>
            <w:tcW w:w="6659" w:type="dxa"/>
            <w:tcBorders>
              <w:top w:val="single" w:sz="4" w:space="0" w:color="000000"/>
              <w:left w:val="single" w:sz="4" w:space="0" w:color="808080"/>
              <w:bottom w:val="single" w:sz="4" w:space="0" w:color="000000"/>
              <w:right w:val="single" w:sz="2" w:space="0" w:color="808080"/>
            </w:tcBorders>
            <w:shd w:val="clear" w:color="auto" w:fill="auto"/>
            <w:tcMar>
              <w:top w:w="55" w:type="dxa"/>
              <w:left w:w="55" w:type="dxa"/>
              <w:bottom w:w="55" w:type="dxa"/>
              <w:right w:w="55" w:type="dxa"/>
            </w:tcMar>
            <w:vAlign w:val="center"/>
          </w:tcPr>
          <w:p w:rsidR="00304EE8" w:rsidRDefault="0049335E">
            <w:pPr>
              <w:pStyle w:val="Heading1"/>
              <w:jc w:val="center"/>
              <w:rPr>
                <w:sz w:val="48"/>
                <w:szCs w:val="48"/>
              </w:rPr>
            </w:pPr>
            <w:r>
              <w:rPr>
                <w:sz w:val="48"/>
                <w:szCs w:val="48"/>
              </w:rPr>
              <w:t>Mediation 3.0</w:t>
            </w:r>
          </w:p>
        </w:tc>
      </w:tr>
    </w:tbl>
    <w:p w:rsidR="00304EE8" w:rsidRDefault="00304EE8">
      <w:pPr>
        <w:pStyle w:val="Textbody"/>
      </w:pPr>
    </w:p>
    <w:p w:rsidR="00304EE8" w:rsidRDefault="00304EE8">
      <w:pPr>
        <w:pStyle w:val="Textbody"/>
      </w:pPr>
    </w:p>
    <w:p w:rsidR="00304EE8" w:rsidRDefault="00304EE8">
      <w:pPr>
        <w:pStyle w:val="Textbody"/>
      </w:pPr>
    </w:p>
    <w:p w:rsidR="00304EE8" w:rsidRDefault="00304EE8">
      <w:pPr>
        <w:pStyle w:val="Textbody"/>
      </w:pPr>
    </w:p>
    <w:p w:rsidR="00304EE8" w:rsidRDefault="00304EE8">
      <w:pPr>
        <w:pStyle w:val="Textbody"/>
      </w:pPr>
    </w:p>
    <w:p w:rsidR="00304EE8" w:rsidRDefault="00304EE8">
      <w:pPr>
        <w:pStyle w:val="Textbody"/>
      </w:pPr>
    </w:p>
    <w:p w:rsidR="00304EE8" w:rsidRDefault="00304EE8">
      <w:pPr>
        <w:pStyle w:val="Textbody"/>
      </w:pPr>
    </w:p>
    <w:p w:rsidR="00304EE8" w:rsidRDefault="00304EE8">
      <w:pPr>
        <w:pStyle w:val="Textbody"/>
      </w:pPr>
    </w:p>
    <w:p w:rsidR="00304EE8" w:rsidRDefault="00304EE8">
      <w:pPr>
        <w:pStyle w:val="Standard"/>
        <w:rPr>
          <w:b/>
          <w:bCs/>
          <w:color w:val="13544E"/>
          <w:sz w:val="32"/>
          <w:szCs w:val="32"/>
        </w:rPr>
      </w:pPr>
    </w:p>
    <w:p w:rsidR="00304EE8" w:rsidRDefault="00304EE8">
      <w:pPr>
        <w:pStyle w:val="Standard"/>
        <w:rPr>
          <w:b/>
          <w:bCs/>
          <w:color w:val="13544E"/>
          <w:sz w:val="32"/>
          <w:szCs w:val="32"/>
        </w:rPr>
      </w:pPr>
    </w:p>
    <w:p w:rsidR="00304EE8" w:rsidRDefault="0049335E">
      <w:pPr>
        <w:keepNext/>
        <w:widowControl/>
        <w:tabs>
          <w:tab w:val="left" w:pos="0"/>
        </w:tabs>
        <w:spacing w:before="240" w:after="120" w:line="360" w:lineRule="auto"/>
        <w:textAlignment w:val="auto"/>
        <w:rPr>
          <w:rFonts w:ascii="Arial" w:eastAsia="MS Mincho" w:hAnsi="Arial" w:cs="Arial"/>
          <w:b/>
          <w:color w:val="5CB05A"/>
          <w:kern w:val="0"/>
          <w:sz w:val="32"/>
          <w:szCs w:val="32"/>
          <w:lang w:val="en-US" w:eastAsia="ar-SA" w:bidi="ar-SA"/>
        </w:rPr>
      </w:pPr>
      <w:r>
        <w:rPr>
          <w:rFonts w:ascii="Arial" w:eastAsia="MS Mincho" w:hAnsi="Arial" w:cs="Arial"/>
          <w:b/>
          <w:color w:val="5CB05A"/>
          <w:kern w:val="0"/>
          <w:sz w:val="32"/>
          <w:szCs w:val="32"/>
          <w:lang w:val="en-US" w:eastAsia="ar-SA" w:bidi="ar-SA"/>
        </w:rPr>
        <w:t>Copyright</w:t>
      </w:r>
    </w:p>
    <w:p w:rsidR="00304EE8" w:rsidRDefault="0049335E">
      <w:pPr>
        <w:pStyle w:val="Standard"/>
      </w:pPr>
      <w:r>
        <w:t>This document is Copyright © 2004-2013 Enterprise jBilling Software Ltd. All Rights Reserved. No part of this document may be reproduced, transmitted in any form or by any means -electronic, mechanical, photocopying, printing or otherwise- without the prior written permission of Enterprise jBilling Software Ltd.</w:t>
      </w:r>
    </w:p>
    <w:p w:rsidR="00304EE8" w:rsidRDefault="00304EE8">
      <w:pPr>
        <w:pStyle w:val="Standard"/>
        <w:rPr>
          <w:b/>
          <w:bCs/>
        </w:rPr>
      </w:pPr>
    </w:p>
    <w:p w:rsidR="00304EE8" w:rsidRDefault="0049335E">
      <w:pPr>
        <w:pStyle w:val="Standard"/>
      </w:pPr>
      <w:r>
        <w:rPr>
          <w:b/>
          <w:bCs/>
        </w:rPr>
        <w:t>jBilling</w:t>
      </w:r>
      <w:r>
        <w:t xml:space="preserve"> is a registered trademark of Enterprise jBilling Software Ltd. All other brands and product names are trademarks of their respective owners.</w:t>
      </w:r>
    </w:p>
    <w:p w:rsidR="00304EE8" w:rsidRDefault="00304EE8">
      <w:pPr>
        <w:pStyle w:val="Standard"/>
      </w:pPr>
    </w:p>
    <w:p w:rsidR="00304EE8" w:rsidRDefault="0049335E">
      <w:pPr>
        <w:keepNext/>
        <w:widowControl/>
        <w:tabs>
          <w:tab w:val="left" w:pos="0"/>
        </w:tabs>
        <w:spacing w:before="240" w:after="120" w:line="360" w:lineRule="auto"/>
        <w:textAlignment w:val="auto"/>
      </w:pPr>
      <w:r>
        <w:rPr>
          <w:rFonts w:ascii="Arial" w:eastAsia="MS Mincho" w:hAnsi="Arial" w:cs="Arial"/>
          <w:b/>
          <w:color w:val="5CB05A"/>
          <w:kern w:val="0"/>
          <w:sz w:val="32"/>
          <w:szCs w:val="32"/>
          <w:lang w:val="en-US" w:eastAsia="ar-SA" w:bidi="ar-SA"/>
        </w:rPr>
        <w:t>Author</w:t>
      </w:r>
      <w:r>
        <w:rPr>
          <w:rFonts w:ascii="Arial" w:eastAsia="MS Mincho" w:hAnsi="Arial" w:cs="Arial"/>
          <w:b/>
          <w:color w:val="5CB05A"/>
          <w:kern w:val="0"/>
          <w:sz w:val="32"/>
          <w:szCs w:val="32"/>
          <w:lang w:val="en-US" w:eastAsia="ar-SA" w:bidi="ar-SA"/>
        </w:rPr>
        <w:br/>
      </w:r>
      <w:r>
        <w:t>Vikas Bodani</w:t>
      </w:r>
    </w:p>
    <w:p w:rsidR="00304EE8" w:rsidRDefault="00304EE8">
      <w:pPr>
        <w:pStyle w:val="Standard"/>
      </w:pPr>
    </w:p>
    <w:p w:rsidR="00304EE8" w:rsidRDefault="0049335E">
      <w:pPr>
        <w:keepNext/>
        <w:widowControl/>
        <w:tabs>
          <w:tab w:val="left" w:pos="0"/>
        </w:tabs>
        <w:spacing w:before="240" w:after="120" w:line="360" w:lineRule="auto"/>
        <w:textAlignment w:val="auto"/>
      </w:pPr>
      <w:r>
        <w:rPr>
          <w:rFonts w:ascii="Arial" w:eastAsia="MS Mincho" w:hAnsi="Arial" w:cs="Arial"/>
          <w:b/>
          <w:color w:val="5CB05A"/>
          <w:kern w:val="0"/>
          <w:sz w:val="32"/>
          <w:szCs w:val="32"/>
          <w:lang w:val="en-US" w:eastAsia="ar-SA" w:bidi="ar-SA"/>
        </w:rPr>
        <w:t>Revision number and software version</w:t>
      </w:r>
      <w:r>
        <w:rPr>
          <w:rFonts w:ascii="Arial" w:eastAsia="MS Mincho" w:hAnsi="Arial" w:cs="Arial"/>
          <w:b/>
          <w:color w:val="5CB05A"/>
          <w:kern w:val="0"/>
          <w:sz w:val="32"/>
          <w:szCs w:val="32"/>
          <w:lang w:val="en-US" w:eastAsia="ar-SA" w:bidi="ar-SA"/>
        </w:rPr>
        <w:br/>
      </w:r>
      <w:r w:rsidR="003C40F4">
        <w:t>Document</w:t>
      </w:r>
      <w:r>
        <w:t xml:space="preserve"> Revision </w:t>
      </w:r>
      <w:r>
        <w:rPr>
          <w:b/>
          <w:bCs/>
        </w:rPr>
        <w:t>1.0</w:t>
      </w:r>
      <w:r>
        <w:t xml:space="preserve">, based on </w:t>
      </w:r>
      <w:r>
        <w:rPr>
          <w:b/>
          <w:bCs/>
        </w:rPr>
        <w:t>jBilling</w:t>
      </w:r>
      <w:r>
        <w:t xml:space="preserve"> </w:t>
      </w:r>
      <w:r>
        <w:rPr>
          <w:b/>
          <w:bCs/>
        </w:rPr>
        <w:t>3.3 Telco Release</w:t>
      </w:r>
    </w:p>
    <w:p w:rsidR="00304EE8" w:rsidRDefault="00304EE8">
      <w:pPr>
        <w:pStyle w:val="Heading2"/>
      </w:pPr>
    </w:p>
    <w:p w:rsidR="00304EE8" w:rsidRDefault="00304EE8">
      <w:pPr>
        <w:pStyle w:val="Textbody"/>
      </w:pPr>
    </w:p>
    <w:p w:rsidR="00304EE8" w:rsidRDefault="00304EE8">
      <w:pPr>
        <w:pStyle w:val="Textbody"/>
      </w:pPr>
    </w:p>
    <w:p w:rsidR="00304EE8" w:rsidRDefault="00304EE8">
      <w:pPr>
        <w:pStyle w:val="Textbody"/>
      </w:pPr>
    </w:p>
    <w:p w:rsidR="00304EE8" w:rsidRDefault="00304EE8">
      <w:pPr>
        <w:pStyle w:val="Textbody"/>
      </w:pPr>
    </w:p>
    <w:p w:rsidR="00304EE8" w:rsidRDefault="00304EE8">
      <w:pPr>
        <w:pStyle w:val="Textbody"/>
      </w:pPr>
    </w:p>
    <w:p w:rsidR="00D469DA" w:rsidRDefault="00D469DA">
      <w:pPr>
        <w:pStyle w:val="Textbody"/>
      </w:pPr>
    </w:p>
    <w:p w:rsidR="00D469DA" w:rsidRDefault="00D469DA">
      <w:pPr>
        <w:suppressAutoHyphens w:val="0"/>
      </w:pPr>
      <w:r>
        <w:br w:type="page"/>
      </w:r>
    </w:p>
    <w:p w:rsidR="00304EE8" w:rsidRDefault="00304EE8">
      <w:pPr>
        <w:pStyle w:val="Textbody"/>
      </w:pPr>
    </w:p>
    <w:p w:rsidR="00304EE8" w:rsidRDefault="00304EE8">
      <w:pPr>
        <w:pStyle w:val="Textbody"/>
      </w:pPr>
    </w:p>
    <w:p w:rsidR="00304EE8" w:rsidRDefault="00304EE8">
      <w:pPr>
        <w:pStyle w:val="Textbody"/>
      </w:pPr>
    </w:p>
    <w:p w:rsidR="00D469DA" w:rsidRDefault="00D469DA">
      <w:pPr>
        <w:suppressAutoHyphens w:val="0"/>
      </w:pPr>
      <w:r>
        <w:br w:type="page"/>
      </w:r>
    </w:p>
    <w:p w:rsidR="00304EE8" w:rsidRDefault="00304EE8">
      <w:pPr>
        <w:pStyle w:val="Standard"/>
      </w:pPr>
    </w:p>
    <w:p w:rsidR="00304EE8" w:rsidRDefault="0049335E">
      <w:pPr>
        <w:keepNext/>
        <w:widowControl/>
        <w:tabs>
          <w:tab w:val="left" w:pos="0"/>
        </w:tabs>
        <w:spacing w:before="240" w:after="120" w:line="360" w:lineRule="auto"/>
        <w:jc w:val="right"/>
        <w:textAlignment w:val="auto"/>
        <w:rPr>
          <w:rFonts w:ascii="Verdana" w:eastAsia="MS Mincho" w:hAnsi="Verdana" w:cs="Tahoma"/>
          <w:b/>
          <w:i/>
          <w:color w:val="5CB05A"/>
          <w:kern w:val="0"/>
          <w:sz w:val="64"/>
          <w:szCs w:val="28"/>
          <w:lang w:val="en-US" w:eastAsia="ar-SA" w:bidi="ar-SA"/>
        </w:rPr>
      </w:pPr>
      <w:r>
        <w:rPr>
          <w:rFonts w:ascii="Verdana" w:eastAsia="MS Mincho" w:hAnsi="Verdana" w:cs="Tahoma"/>
          <w:b/>
          <w:i/>
          <w:color w:val="5CB05A"/>
          <w:kern w:val="0"/>
          <w:sz w:val="64"/>
          <w:szCs w:val="28"/>
          <w:lang w:val="en-US" w:eastAsia="ar-SA" w:bidi="ar-SA"/>
        </w:rPr>
        <w:t>Mediation 3.0</w:t>
      </w:r>
    </w:p>
    <w:p w:rsidR="00304EE8" w:rsidRDefault="0049335E">
      <w:pPr>
        <w:pStyle w:val="Standard"/>
      </w:pPr>
      <w:r>
        <w:rPr>
          <w:rFonts w:ascii="Arial" w:hAnsi="Arial" w:cs="Arial"/>
          <w:sz w:val="22"/>
          <w:szCs w:val="22"/>
        </w:rPr>
        <w:t xml:space="preserve">jBilling 3.3 Telco version release packs within itself a new version of Mediation, formally referred by the name </w:t>
      </w:r>
      <w:r>
        <w:rPr>
          <w:rFonts w:ascii="Arial" w:hAnsi="Arial" w:cs="Arial"/>
          <w:b/>
          <w:bCs/>
          <w:sz w:val="22"/>
          <w:szCs w:val="22"/>
        </w:rPr>
        <w:t>Mediation 3.0</w:t>
      </w:r>
      <w:r>
        <w:rPr>
          <w:rFonts w:ascii="Arial" w:hAnsi="Arial" w:cs="Arial"/>
          <w:sz w:val="22"/>
          <w:szCs w:val="22"/>
        </w:rPr>
        <w:t xml:space="preserve">. </w:t>
      </w:r>
      <w:r>
        <w:rPr>
          <w:rFonts w:ascii="Arial" w:hAnsi="Arial" w:cs="Arial"/>
          <w:i/>
          <w:iCs/>
          <w:sz w:val="22"/>
          <w:szCs w:val="22"/>
        </w:rPr>
        <w:t>The previous mediation process has been rechristened as Mediation 2.0.</w:t>
      </w:r>
    </w:p>
    <w:p w:rsidR="00304EE8" w:rsidRDefault="00304EE8">
      <w:pPr>
        <w:pStyle w:val="Standard"/>
        <w:rPr>
          <w:rFonts w:ascii="Arial" w:hAnsi="Arial" w:cs="Arial"/>
          <w:sz w:val="22"/>
          <w:szCs w:val="22"/>
        </w:rPr>
      </w:pPr>
    </w:p>
    <w:p w:rsidR="00304EE8" w:rsidRDefault="0049335E">
      <w:pPr>
        <w:pStyle w:val="Standard"/>
      </w:pPr>
      <w:r>
        <w:rPr>
          <w:rFonts w:ascii="Arial" w:hAnsi="Arial" w:cs="Arial"/>
          <w:bCs/>
          <w:sz w:val="22"/>
          <w:szCs w:val="22"/>
        </w:rPr>
        <w:t xml:space="preserve">To begin with, </w:t>
      </w:r>
      <w:r>
        <w:rPr>
          <w:rFonts w:ascii="Arial" w:hAnsi="Arial" w:cs="Arial"/>
          <w:b/>
          <w:bCs/>
          <w:sz w:val="22"/>
          <w:szCs w:val="22"/>
        </w:rPr>
        <w:t>Mediation 3.0</w:t>
      </w:r>
      <w:r>
        <w:rPr>
          <w:rFonts w:ascii="Arial" w:hAnsi="Arial" w:cs="Arial"/>
          <w:sz w:val="22"/>
          <w:szCs w:val="22"/>
        </w:rPr>
        <w:t xml:space="preserve"> had two important goals:</w:t>
      </w:r>
    </w:p>
    <w:p w:rsidR="00304EE8" w:rsidRDefault="00304EE8">
      <w:pPr>
        <w:pStyle w:val="Standard"/>
        <w:rPr>
          <w:rFonts w:ascii="Arial" w:hAnsi="Arial" w:cs="Arial"/>
          <w:sz w:val="22"/>
          <w:szCs w:val="22"/>
        </w:rPr>
      </w:pPr>
    </w:p>
    <w:p w:rsidR="00304EE8" w:rsidRDefault="0049335E">
      <w:pPr>
        <w:pStyle w:val="Standard"/>
        <w:numPr>
          <w:ilvl w:val="0"/>
          <w:numId w:val="1"/>
        </w:numPr>
        <w:rPr>
          <w:rFonts w:ascii="Arial" w:hAnsi="Arial" w:cs="Arial"/>
          <w:sz w:val="22"/>
          <w:szCs w:val="22"/>
        </w:rPr>
      </w:pPr>
      <w:r>
        <w:rPr>
          <w:rFonts w:ascii="Arial" w:hAnsi="Arial" w:cs="Arial"/>
          <w:sz w:val="22"/>
          <w:szCs w:val="22"/>
        </w:rPr>
        <w:t>Provide unlimited scalability to jBilling Mediation</w:t>
      </w:r>
    </w:p>
    <w:p w:rsidR="00304EE8" w:rsidRDefault="0049335E">
      <w:pPr>
        <w:pStyle w:val="Standard"/>
        <w:numPr>
          <w:ilvl w:val="0"/>
          <w:numId w:val="1"/>
        </w:numPr>
        <w:rPr>
          <w:rFonts w:ascii="Arial" w:hAnsi="Arial" w:cs="Arial"/>
          <w:sz w:val="22"/>
          <w:szCs w:val="22"/>
        </w:rPr>
      </w:pPr>
      <w:r>
        <w:rPr>
          <w:rFonts w:ascii="Arial" w:hAnsi="Arial" w:cs="Arial"/>
          <w:sz w:val="22"/>
          <w:szCs w:val="22"/>
        </w:rPr>
        <w:t>Higher throughput for the jBilling Mediation System (Benchmarks of 1000 records per second)</w:t>
      </w:r>
    </w:p>
    <w:p w:rsidR="00304EE8" w:rsidRDefault="00304EE8">
      <w:pPr>
        <w:pStyle w:val="Standard"/>
        <w:rPr>
          <w:rFonts w:ascii="Arial" w:hAnsi="Arial" w:cs="Arial"/>
          <w:sz w:val="22"/>
          <w:szCs w:val="22"/>
        </w:rPr>
      </w:pPr>
    </w:p>
    <w:p w:rsidR="00304EE8" w:rsidRDefault="0049335E">
      <w:pPr>
        <w:pStyle w:val="Standard"/>
      </w:pPr>
      <w:r>
        <w:rPr>
          <w:rFonts w:ascii="Arial" w:hAnsi="Arial" w:cs="Arial"/>
          <w:sz w:val="22"/>
          <w:szCs w:val="22"/>
        </w:rPr>
        <w:t xml:space="preserve">To this end, </w:t>
      </w:r>
      <w:r>
        <w:rPr>
          <w:rFonts w:ascii="Arial" w:hAnsi="Arial" w:cs="Arial"/>
          <w:b/>
          <w:bCs/>
          <w:sz w:val="22"/>
          <w:szCs w:val="22"/>
        </w:rPr>
        <w:t xml:space="preserve">Mediation 3.0 </w:t>
      </w:r>
      <w:r>
        <w:rPr>
          <w:rFonts w:ascii="Arial" w:hAnsi="Arial" w:cs="Arial"/>
          <w:sz w:val="22"/>
          <w:szCs w:val="22"/>
        </w:rPr>
        <w:t xml:space="preserve">uses Apache Hadoop as the engine for distributed processing of Call Data Records (CDRs). </w:t>
      </w:r>
    </w:p>
    <w:p w:rsidR="00304EE8" w:rsidRDefault="00304EE8">
      <w:pPr>
        <w:pStyle w:val="Standard"/>
        <w:rPr>
          <w:rFonts w:ascii="Arial" w:hAnsi="Arial" w:cs="Arial"/>
          <w:sz w:val="22"/>
          <w:szCs w:val="22"/>
        </w:rPr>
      </w:pPr>
    </w:p>
    <w:p w:rsidR="00304EE8" w:rsidRDefault="0049335E">
      <w:pPr>
        <w:pStyle w:val="Standard"/>
        <w:rPr>
          <w:rFonts w:ascii="Arial" w:hAnsi="Arial" w:cs="Arial"/>
          <w:sz w:val="22"/>
          <w:szCs w:val="22"/>
        </w:rPr>
      </w:pPr>
      <w:r>
        <w:rPr>
          <w:rFonts w:ascii="Arial" w:hAnsi="Arial" w:cs="Arial"/>
          <w:sz w:val="22"/>
          <w:szCs w:val="22"/>
        </w:rPr>
        <w:t>Other important goals of the newer version of Mediation were:</w:t>
      </w:r>
    </w:p>
    <w:p w:rsidR="00304EE8" w:rsidRDefault="00304EE8">
      <w:pPr>
        <w:pStyle w:val="Standard"/>
        <w:rPr>
          <w:rFonts w:ascii="Arial" w:hAnsi="Arial" w:cs="Arial"/>
          <w:sz w:val="22"/>
          <w:szCs w:val="22"/>
        </w:rPr>
      </w:pPr>
    </w:p>
    <w:p w:rsidR="00304EE8" w:rsidRDefault="0049335E">
      <w:pPr>
        <w:pStyle w:val="Standard"/>
        <w:numPr>
          <w:ilvl w:val="0"/>
          <w:numId w:val="2"/>
        </w:numPr>
        <w:rPr>
          <w:rFonts w:ascii="Arial" w:hAnsi="Arial" w:cs="Arial"/>
          <w:sz w:val="22"/>
          <w:szCs w:val="22"/>
        </w:rPr>
      </w:pPr>
      <w:r>
        <w:rPr>
          <w:rFonts w:ascii="Arial" w:hAnsi="Arial" w:cs="Arial"/>
          <w:sz w:val="22"/>
          <w:szCs w:val="22"/>
        </w:rPr>
        <w:t>Simple orchestration of Mediation batch jobs/steps</w:t>
      </w:r>
    </w:p>
    <w:p w:rsidR="00304EE8" w:rsidRDefault="0049335E">
      <w:pPr>
        <w:pStyle w:val="Standard"/>
        <w:numPr>
          <w:ilvl w:val="0"/>
          <w:numId w:val="2"/>
        </w:numPr>
        <w:rPr>
          <w:rFonts w:ascii="Arial" w:hAnsi="Arial" w:cs="Arial"/>
          <w:sz w:val="22"/>
          <w:szCs w:val="22"/>
        </w:rPr>
      </w:pPr>
      <w:r>
        <w:rPr>
          <w:rFonts w:ascii="Arial" w:hAnsi="Arial" w:cs="Arial"/>
          <w:sz w:val="22"/>
          <w:szCs w:val="22"/>
        </w:rPr>
        <w:t xml:space="preserve">Backwards compatibility </w:t>
      </w:r>
    </w:p>
    <w:p w:rsidR="00304EE8" w:rsidRDefault="0049335E">
      <w:pPr>
        <w:pStyle w:val="Standard"/>
        <w:numPr>
          <w:ilvl w:val="0"/>
          <w:numId w:val="2"/>
        </w:numPr>
        <w:rPr>
          <w:rFonts w:ascii="Arial" w:hAnsi="Arial" w:cs="Arial"/>
          <w:sz w:val="22"/>
          <w:szCs w:val="22"/>
        </w:rPr>
      </w:pPr>
      <w:r>
        <w:rPr>
          <w:rFonts w:ascii="Arial" w:hAnsi="Arial" w:cs="Arial"/>
          <w:sz w:val="22"/>
          <w:szCs w:val="22"/>
        </w:rPr>
        <w:t>Consistent reporting</w:t>
      </w:r>
    </w:p>
    <w:p w:rsidR="00304EE8" w:rsidRDefault="00304EE8">
      <w:pPr>
        <w:pStyle w:val="Standard"/>
        <w:rPr>
          <w:rFonts w:ascii="Arial" w:hAnsi="Arial" w:cs="Arial"/>
          <w:sz w:val="22"/>
          <w:szCs w:val="22"/>
        </w:rPr>
      </w:pPr>
    </w:p>
    <w:p w:rsidR="00304EE8" w:rsidRDefault="0049335E">
      <w:pPr>
        <w:pStyle w:val="Standard"/>
      </w:pPr>
      <w:r>
        <w:rPr>
          <w:rFonts w:ascii="Arial" w:hAnsi="Arial" w:cs="Arial"/>
          <w:sz w:val="22"/>
          <w:szCs w:val="22"/>
        </w:rPr>
        <w:t xml:space="preserve">In the subsequent sections, we will examine architectural decisions and choices made for </w:t>
      </w:r>
      <w:r>
        <w:rPr>
          <w:rFonts w:ascii="Arial" w:hAnsi="Arial" w:cs="Arial"/>
          <w:b/>
          <w:sz w:val="22"/>
          <w:szCs w:val="22"/>
        </w:rPr>
        <w:t xml:space="preserve">Mediation 3.0 </w:t>
      </w:r>
      <w:r>
        <w:rPr>
          <w:rFonts w:ascii="Arial" w:hAnsi="Arial" w:cs="Arial"/>
          <w:sz w:val="22"/>
          <w:szCs w:val="22"/>
        </w:rPr>
        <w:t>to achieve the important goals.</w:t>
      </w:r>
    </w:p>
    <w:p w:rsidR="00304EE8" w:rsidRDefault="00304EE8">
      <w:pPr>
        <w:pStyle w:val="Standard"/>
        <w:rPr>
          <w:rFonts w:ascii="Arial" w:hAnsi="Arial" w:cs="Arial"/>
          <w:sz w:val="22"/>
          <w:szCs w:val="22"/>
        </w:rPr>
      </w:pPr>
    </w:p>
    <w:p w:rsidR="00304EE8" w:rsidRDefault="0049335E">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r>
        <w:rPr>
          <w:rFonts w:ascii="Verdana" w:eastAsia="MS Mincho" w:hAnsi="Verdana" w:cs="Tahoma"/>
          <w:b/>
          <w:color w:val="5CB05A"/>
          <w:kern w:val="0"/>
          <w:sz w:val="32"/>
          <w:szCs w:val="32"/>
          <w:lang w:val="en-US" w:eastAsia="ar-SA" w:bidi="ar-SA"/>
        </w:rPr>
        <w:t>Distributed Processing</w:t>
      </w:r>
    </w:p>
    <w:p w:rsidR="00304EE8" w:rsidRDefault="0049335E">
      <w:pPr>
        <w:pStyle w:val="Standard"/>
        <w:rPr>
          <w:rFonts w:ascii="Arial" w:hAnsi="Arial" w:cs="Arial"/>
          <w:sz w:val="22"/>
          <w:szCs w:val="22"/>
        </w:rPr>
      </w:pPr>
      <w:r>
        <w:rPr>
          <w:rFonts w:ascii="Arial" w:hAnsi="Arial" w:cs="Arial"/>
          <w:sz w:val="22"/>
          <w:szCs w:val="22"/>
        </w:rPr>
        <w:t xml:space="preserve">Distributed processing may also be termed as Parallel processing. The obvious goal being higher through put per unit of time. However, distributed computing set-up and architecture cannot be trivial. Secondly, a system that can grow and shrink based on need is a tough goal in itself. </w:t>
      </w:r>
    </w:p>
    <w:p w:rsidR="00304EE8" w:rsidRDefault="00304EE8">
      <w:pPr>
        <w:pStyle w:val="Standard"/>
        <w:rPr>
          <w:rFonts w:ascii="Arial" w:hAnsi="Arial" w:cs="Arial"/>
          <w:sz w:val="22"/>
          <w:szCs w:val="22"/>
        </w:rPr>
      </w:pPr>
    </w:p>
    <w:p w:rsidR="00304EE8" w:rsidRDefault="0049335E">
      <w:pPr>
        <w:pStyle w:val="Standard"/>
        <w:rPr>
          <w:rFonts w:ascii="Arial" w:hAnsi="Arial" w:cs="Arial"/>
          <w:sz w:val="22"/>
          <w:szCs w:val="22"/>
        </w:rPr>
      </w:pPr>
      <w:r>
        <w:rPr>
          <w:rFonts w:ascii="Arial" w:hAnsi="Arial" w:cs="Arial"/>
          <w:sz w:val="22"/>
          <w:szCs w:val="22"/>
        </w:rPr>
        <w:t>Today, all that has been mitigated with the open source Apache Hadoop framework. Apache Hadoop is a framework that allows distributed processing of large data sets across a cluster of commodity computer hardware. It is built for fault-tolerance and scalability.</w:t>
      </w:r>
    </w:p>
    <w:p w:rsidR="00304EE8" w:rsidRDefault="00304EE8">
      <w:pPr>
        <w:pStyle w:val="Standard"/>
        <w:rPr>
          <w:rFonts w:ascii="Arial" w:hAnsi="Arial" w:cs="Arial"/>
          <w:sz w:val="22"/>
          <w:szCs w:val="22"/>
        </w:rPr>
      </w:pPr>
    </w:p>
    <w:p w:rsidR="00304EE8" w:rsidRDefault="0049335E">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r>
        <w:rPr>
          <w:rFonts w:ascii="Verdana" w:eastAsia="MS Mincho" w:hAnsi="Verdana" w:cs="Tahoma"/>
          <w:b/>
          <w:color w:val="5CB05A"/>
          <w:kern w:val="0"/>
          <w:sz w:val="32"/>
          <w:szCs w:val="32"/>
          <w:lang w:val="en-US" w:eastAsia="ar-SA" w:bidi="ar-SA"/>
        </w:rPr>
        <w:t>Distributed Processing - Architecture</w:t>
      </w:r>
    </w:p>
    <w:p w:rsidR="00304EE8" w:rsidRDefault="00304EE8">
      <w:pPr>
        <w:pStyle w:val="Standard"/>
      </w:pPr>
    </w:p>
    <w:p w:rsidR="00304EE8" w:rsidRDefault="0049335E">
      <w:pPr>
        <w:pStyle w:val="Standard"/>
      </w:pPr>
      <w:r>
        <w:rPr>
          <w:rFonts w:ascii="Arial" w:hAnsi="Arial" w:cs="Arial"/>
          <w:sz w:val="22"/>
          <w:szCs w:val="22"/>
        </w:rPr>
        <w:t xml:space="preserve">JBilling leverages this feature to run its Mediation module as a Hadoop </w:t>
      </w:r>
      <w:r>
        <w:rPr>
          <w:rFonts w:ascii="Arial" w:hAnsi="Arial" w:cs="Arial"/>
          <w:b/>
          <w:sz w:val="22"/>
          <w:szCs w:val="22"/>
        </w:rPr>
        <w:t>Map-Reduce</w:t>
      </w:r>
      <w:r>
        <w:rPr>
          <w:rFonts w:ascii="Arial" w:hAnsi="Arial" w:cs="Arial"/>
          <w:sz w:val="22"/>
          <w:szCs w:val="22"/>
        </w:rPr>
        <w:t xml:space="preserve"> jobs. Each Hadoop Mapper and Reducer is a component of jBilling Mediation and the way Hadoop is designed, each Mapper or a Reducer component runs on a separate node, known as a Task Node. This task node can be a physical computer node in a network or a Virtual node that exists anywhere on the network. </w:t>
      </w:r>
    </w:p>
    <w:p w:rsidR="00304EE8" w:rsidRDefault="00304EE8">
      <w:pPr>
        <w:pStyle w:val="Standard"/>
        <w:rPr>
          <w:rFonts w:ascii="Arial" w:hAnsi="Arial" w:cs="Arial"/>
          <w:sz w:val="22"/>
          <w:szCs w:val="22"/>
        </w:rPr>
      </w:pPr>
    </w:p>
    <w:p w:rsidR="00304EE8" w:rsidRDefault="0049335E">
      <w:pPr>
        <w:pStyle w:val="Standard"/>
        <w:rPr>
          <w:rFonts w:ascii="Arial" w:hAnsi="Arial" w:cs="Arial"/>
          <w:sz w:val="22"/>
          <w:szCs w:val="22"/>
        </w:rPr>
      </w:pPr>
      <w:r>
        <w:rPr>
          <w:rFonts w:ascii="Arial" w:hAnsi="Arial" w:cs="Arial"/>
          <w:sz w:val="22"/>
          <w:szCs w:val="22"/>
        </w:rPr>
        <w:t>In other words, by leveraging Hadoop Map Reduce as jBilling Mediation components, jBilling Mediation achieves un-limited scalability that can grow and shrink based on the requirement.</w:t>
      </w:r>
    </w:p>
    <w:p w:rsidR="00304EE8" w:rsidRDefault="00304EE8">
      <w:pPr>
        <w:pStyle w:val="Standard"/>
        <w:rPr>
          <w:rFonts w:ascii="Arial" w:hAnsi="Arial" w:cs="Arial"/>
          <w:sz w:val="22"/>
          <w:szCs w:val="22"/>
        </w:rPr>
      </w:pPr>
    </w:p>
    <w:p w:rsidR="00304EE8" w:rsidRDefault="0049335E">
      <w:pPr>
        <w:pStyle w:val="Standard"/>
      </w:pPr>
      <w:r>
        <w:rPr>
          <w:noProof/>
          <w:color w:val="13544E"/>
          <w:sz w:val="32"/>
          <w:szCs w:val="32"/>
          <w:lang w:eastAsia="en-IN" w:bidi="ar-SA"/>
        </w:rPr>
        <w:lastRenderedPageBreak/>
        <w:drawing>
          <wp:anchor distT="0" distB="0" distL="114300" distR="114300" simplePos="0" relativeHeight="251657728" behindDoc="0" locked="0" layoutInCell="1" allowOverlap="1">
            <wp:simplePos x="0" y="0"/>
            <wp:positionH relativeFrom="column">
              <wp:align>center</wp:align>
            </wp:positionH>
            <wp:positionV relativeFrom="paragraph">
              <wp:align>top</wp:align>
            </wp:positionV>
            <wp:extent cx="6119996" cy="3529803"/>
            <wp:effectExtent l="0" t="0" r="0" b="0"/>
            <wp:wrapSquare wrapText="bothSides"/>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6119996" cy="3529803"/>
                    </a:xfrm>
                    <a:prstGeom prst="rect">
                      <a:avLst/>
                    </a:prstGeom>
                    <a:noFill/>
                    <a:ln>
                      <a:noFill/>
                      <a:prstDash/>
                    </a:ln>
                  </pic:spPr>
                </pic:pic>
              </a:graphicData>
            </a:graphic>
          </wp:anchor>
        </w:drawing>
      </w:r>
    </w:p>
    <w:p w:rsidR="00304EE8" w:rsidRDefault="0049335E">
      <w:pPr>
        <w:pStyle w:val="Standard"/>
      </w:pPr>
      <w:r>
        <w:rPr>
          <w:rFonts w:ascii="Arial" w:hAnsi="Arial" w:cs="Arial"/>
          <w:sz w:val="22"/>
          <w:szCs w:val="22"/>
        </w:rPr>
        <w:t xml:space="preserve">Distributed processing of events/CDRs in jBilling </w:t>
      </w:r>
      <w:r>
        <w:rPr>
          <w:rFonts w:ascii="Arial" w:hAnsi="Arial" w:cs="Arial"/>
          <w:b/>
          <w:bCs/>
          <w:sz w:val="22"/>
          <w:szCs w:val="22"/>
        </w:rPr>
        <w:t>Mediation 3.0</w:t>
      </w:r>
      <w:r>
        <w:rPr>
          <w:rFonts w:ascii="Arial" w:hAnsi="Arial" w:cs="Arial"/>
          <w:sz w:val="22"/>
          <w:szCs w:val="22"/>
        </w:rPr>
        <w:t xml:space="preserve"> is divided into two steps as depicted in the diagram above. These two steps are: </w:t>
      </w:r>
    </w:p>
    <w:p w:rsidR="00304EE8" w:rsidRDefault="00304EE8">
      <w:pPr>
        <w:pStyle w:val="Standard"/>
        <w:rPr>
          <w:rFonts w:ascii="Arial" w:hAnsi="Arial" w:cs="Arial"/>
          <w:sz w:val="22"/>
          <w:szCs w:val="22"/>
        </w:rPr>
      </w:pPr>
    </w:p>
    <w:p w:rsidR="00304EE8" w:rsidRDefault="0049335E">
      <w:pPr>
        <w:pStyle w:val="Standard"/>
        <w:numPr>
          <w:ilvl w:val="0"/>
          <w:numId w:val="3"/>
        </w:numPr>
      </w:pPr>
      <w:r>
        <w:rPr>
          <w:rFonts w:ascii="Arial" w:hAnsi="Arial" w:cs="Arial"/>
          <w:b/>
          <w:bCs/>
          <w:sz w:val="22"/>
          <w:szCs w:val="22"/>
        </w:rPr>
        <w:t>Converter</w:t>
      </w:r>
      <w:r>
        <w:rPr>
          <w:rFonts w:ascii="Arial" w:hAnsi="Arial" w:cs="Arial"/>
          <w:sz w:val="22"/>
          <w:szCs w:val="22"/>
        </w:rPr>
        <w:t xml:space="preserve"> (convert proprietary event/cdr data  to </w:t>
      </w:r>
      <w:r>
        <w:rPr>
          <w:rFonts w:ascii="Arial" w:hAnsi="Arial" w:cs="Arial"/>
          <w:b/>
          <w:sz w:val="22"/>
          <w:szCs w:val="22"/>
        </w:rPr>
        <w:t>JMR</w:t>
      </w:r>
      <w:r>
        <w:rPr>
          <w:rFonts w:ascii="Arial" w:hAnsi="Arial" w:cs="Arial"/>
          <w:sz w:val="22"/>
          <w:szCs w:val="22"/>
        </w:rPr>
        <w:t xml:space="preserve"> or </w:t>
      </w:r>
      <w:r>
        <w:rPr>
          <w:rFonts w:ascii="Arial" w:hAnsi="Arial" w:cs="Arial"/>
          <w:b/>
          <w:sz w:val="22"/>
          <w:szCs w:val="22"/>
        </w:rPr>
        <w:t>JbillingMediationRecord</w:t>
      </w:r>
      <w:r>
        <w:rPr>
          <w:rFonts w:ascii="Arial" w:hAnsi="Arial" w:cs="Arial"/>
          <w:sz w:val="22"/>
          <w:szCs w:val="22"/>
        </w:rPr>
        <w:t>)</w:t>
      </w:r>
    </w:p>
    <w:p w:rsidR="00304EE8" w:rsidRDefault="0049335E">
      <w:pPr>
        <w:pStyle w:val="Standard"/>
        <w:numPr>
          <w:ilvl w:val="0"/>
          <w:numId w:val="3"/>
        </w:numPr>
      </w:pPr>
      <w:r>
        <w:rPr>
          <w:rFonts w:ascii="Arial" w:hAnsi="Arial" w:cs="Arial"/>
          <w:b/>
          <w:bCs/>
          <w:sz w:val="22"/>
          <w:szCs w:val="22"/>
        </w:rPr>
        <w:t>Processor</w:t>
      </w:r>
      <w:r>
        <w:rPr>
          <w:rFonts w:ascii="Arial" w:hAnsi="Arial" w:cs="Arial"/>
          <w:sz w:val="22"/>
          <w:szCs w:val="22"/>
        </w:rPr>
        <w:t xml:space="preserve"> (consume JMRs to update user's orders)</w:t>
      </w:r>
    </w:p>
    <w:p w:rsidR="00304EE8" w:rsidRDefault="00304EE8">
      <w:pPr>
        <w:pStyle w:val="Standard"/>
        <w:ind w:left="720"/>
        <w:rPr>
          <w:rFonts w:ascii="Arial" w:hAnsi="Arial" w:cs="Arial"/>
          <w:sz w:val="22"/>
          <w:szCs w:val="22"/>
        </w:rPr>
      </w:pPr>
    </w:p>
    <w:p w:rsidR="00304EE8" w:rsidRDefault="00304EE8">
      <w:pPr>
        <w:pStyle w:val="Standard"/>
      </w:pPr>
    </w:p>
    <w:tbl>
      <w:tblPr>
        <w:tblW w:w="7017" w:type="dxa"/>
        <w:tblInd w:w="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hemeFill="background1" w:themeFillShade="F2"/>
        <w:tblLayout w:type="fixed"/>
        <w:tblCellMar>
          <w:left w:w="10" w:type="dxa"/>
          <w:right w:w="10" w:type="dxa"/>
        </w:tblCellMar>
        <w:tblLook w:val="0000"/>
      </w:tblPr>
      <w:tblGrid>
        <w:gridCol w:w="7017"/>
      </w:tblGrid>
      <w:tr w:rsidR="00304EE8" w:rsidTr="00BD2340">
        <w:tc>
          <w:tcPr>
            <w:tcW w:w="7017" w:type="dxa"/>
            <w:shd w:val="clear" w:color="auto" w:fill="F2F2F2" w:themeFill="background1" w:themeFillShade="F2"/>
            <w:tcMar>
              <w:top w:w="55" w:type="dxa"/>
              <w:left w:w="55" w:type="dxa"/>
              <w:bottom w:w="55" w:type="dxa"/>
              <w:right w:w="55" w:type="dxa"/>
            </w:tcMar>
          </w:tcPr>
          <w:p w:rsidR="00304EE8" w:rsidRDefault="00304EE8">
            <w:pPr>
              <w:pStyle w:val="Standard"/>
              <w:jc w:val="center"/>
              <w:rPr>
                <w:b/>
                <w:bCs/>
              </w:rPr>
            </w:pPr>
          </w:p>
          <w:p w:rsidR="00304EE8" w:rsidRDefault="0049335E">
            <w:pPr>
              <w:pStyle w:val="Standard"/>
              <w:jc w:val="center"/>
              <w:rPr>
                <w:b/>
                <w:bCs/>
              </w:rPr>
            </w:pPr>
            <w:r>
              <w:rPr>
                <w:b/>
                <w:bCs/>
              </w:rPr>
              <w:t>JMR or JbillingMediationRecord</w:t>
            </w:r>
          </w:p>
          <w:p w:rsidR="00304EE8" w:rsidRDefault="00304EE8">
            <w:pPr>
              <w:pStyle w:val="Standard"/>
              <w:jc w:val="center"/>
              <w:rPr>
                <w:b/>
                <w:bCs/>
              </w:rPr>
            </w:pPr>
          </w:p>
          <w:p w:rsidR="00304EE8" w:rsidRDefault="0049335E">
            <w:pPr>
              <w:pStyle w:val="Standard"/>
            </w:pPr>
            <w:r>
              <w:t>JbillingMediationRecord or JMR in short, is a new entity/class in jBilling which represents the bare minimum data that jBilling needs to mediate or charge an event. A valid JMR must have following fields resolved:</w:t>
            </w:r>
          </w:p>
          <w:p w:rsidR="00304EE8" w:rsidRDefault="00304EE8">
            <w:pPr>
              <w:pStyle w:val="Standard"/>
            </w:pPr>
          </w:p>
          <w:p w:rsidR="00304EE8" w:rsidRDefault="0049335E">
            <w:pPr>
              <w:pStyle w:val="Standard"/>
              <w:numPr>
                <w:ilvl w:val="0"/>
                <w:numId w:val="4"/>
              </w:numPr>
            </w:pPr>
            <w:r>
              <w:t>jBilling User ID</w:t>
            </w:r>
          </w:p>
          <w:p w:rsidR="00304EE8" w:rsidRDefault="0049335E">
            <w:pPr>
              <w:pStyle w:val="Standard"/>
              <w:numPr>
                <w:ilvl w:val="0"/>
                <w:numId w:val="4"/>
              </w:numPr>
            </w:pPr>
            <w:r>
              <w:t>jBilling User's Currency ID</w:t>
            </w:r>
          </w:p>
          <w:p w:rsidR="00304EE8" w:rsidRDefault="0049335E">
            <w:pPr>
              <w:pStyle w:val="Standard"/>
              <w:numPr>
                <w:ilvl w:val="0"/>
                <w:numId w:val="4"/>
              </w:numPr>
            </w:pPr>
            <w:r>
              <w:t>Event Date or Mediation Event Date</w:t>
            </w:r>
          </w:p>
          <w:p w:rsidR="00304EE8" w:rsidRDefault="0049335E">
            <w:pPr>
              <w:pStyle w:val="Standard"/>
              <w:numPr>
                <w:ilvl w:val="0"/>
                <w:numId w:val="4"/>
              </w:numPr>
            </w:pPr>
            <w:r>
              <w:t>jBilling Item or Product ID (Required to create the Order)</w:t>
            </w:r>
          </w:p>
          <w:p w:rsidR="00304EE8" w:rsidRDefault="0049335E">
            <w:pPr>
              <w:pStyle w:val="Standard"/>
              <w:numPr>
                <w:ilvl w:val="0"/>
                <w:numId w:val="4"/>
              </w:numPr>
            </w:pPr>
            <w:r>
              <w:t>Quantity to be charged</w:t>
            </w:r>
          </w:p>
          <w:p w:rsidR="00304EE8" w:rsidRDefault="0049335E">
            <w:pPr>
              <w:pStyle w:val="Standard"/>
              <w:numPr>
                <w:ilvl w:val="0"/>
                <w:numId w:val="4"/>
              </w:numPr>
            </w:pPr>
            <w:r>
              <w:t>Event Description</w:t>
            </w:r>
          </w:p>
          <w:p w:rsidR="00304EE8" w:rsidRDefault="0049335E">
            <w:pPr>
              <w:pStyle w:val="Standard"/>
              <w:numPr>
                <w:ilvl w:val="0"/>
                <w:numId w:val="4"/>
              </w:numPr>
            </w:pPr>
            <w:r>
              <w:t>Pricing Fields Data (for Pricing Rules)</w:t>
            </w:r>
          </w:p>
          <w:p w:rsidR="00304EE8" w:rsidRDefault="0049335E">
            <w:pPr>
              <w:pStyle w:val="Standard"/>
              <w:numPr>
                <w:ilvl w:val="0"/>
                <w:numId w:val="4"/>
              </w:numPr>
            </w:pPr>
            <w:r>
              <w:t>Record Key</w:t>
            </w:r>
          </w:p>
          <w:p w:rsidR="00304EE8" w:rsidRDefault="00304EE8">
            <w:pPr>
              <w:pStyle w:val="Standard"/>
            </w:pPr>
          </w:p>
          <w:p w:rsidR="00304EE8" w:rsidRDefault="0049335E">
            <w:pPr>
              <w:pStyle w:val="Standard"/>
            </w:pPr>
            <w:r>
              <w:t>Pricing Field Data could be the destination country, purchase date, time etc..</w:t>
            </w:r>
          </w:p>
          <w:p w:rsidR="00304EE8" w:rsidRDefault="00304EE8">
            <w:pPr>
              <w:pStyle w:val="Standard"/>
            </w:pPr>
          </w:p>
          <w:p w:rsidR="00304EE8" w:rsidRDefault="0049335E">
            <w:pPr>
              <w:pStyle w:val="Standard"/>
            </w:pPr>
            <w:r>
              <w:t>More about JMR in this document later.</w:t>
            </w:r>
          </w:p>
        </w:tc>
      </w:tr>
    </w:tbl>
    <w:p w:rsidR="00304EE8" w:rsidRDefault="00304EE8">
      <w:pPr>
        <w:pStyle w:val="Standard"/>
      </w:pPr>
    </w:p>
    <w:p w:rsidR="00304EE8" w:rsidRDefault="00304EE8">
      <w:pPr>
        <w:pStyle w:val="Standard"/>
      </w:pPr>
    </w:p>
    <w:p w:rsidR="00304EE8" w:rsidRDefault="00304EE8">
      <w:pPr>
        <w:pStyle w:val="Standard"/>
        <w:rPr>
          <w:rFonts w:ascii="Arial" w:hAnsi="Arial" w:cs="Arial"/>
          <w:sz w:val="22"/>
          <w:szCs w:val="22"/>
        </w:rPr>
      </w:pPr>
    </w:p>
    <w:p w:rsidR="00304EE8" w:rsidRDefault="00304EE8">
      <w:pPr>
        <w:pStyle w:val="Standard"/>
        <w:rPr>
          <w:rFonts w:ascii="Arial" w:hAnsi="Arial" w:cs="Arial"/>
          <w:sz w:val="22"/>
          <w:szCs w:val="22"/>
        </w:rPr>
      </w:pPr>
    </w:p>
    <w:p w:rsidR="00304EE8" w:rsidRDefault="0049335E">
      <w:pPr>
        <w:pStyle w:val="Standard"/>
        <w:rPr>
          <w:rFonts w:ascii="Arial" w:hAnsi="Arial" w:cs="Arial"/>
          <w:sz w:val="22"/>
          <w:szCs w:val="22"/>
        </w:rPr>
      </w:pPr>
      <w:r>
        <w:rPr>
          <w:rFonts w:ascii="Arial" w:hAnsi="Arial" w:cs="Arial"/>
          <w:sz w:val="22"/>
          <w:szCs w:val="22"/>
        </w:rPr>
        <w:t>Let us review these Distributed processing of CDRs in more detail.</w:t>
      </w:r>
    </w:p>
    <w:p w:rsidR="00304EE8" w:rsidRDefault="00304EE8">
      <w:pPr>
        <w:pStyle w:val="Standard"/>
      </w:pPr>
    </w:p>
    <w:p w:rsidR="00304EE8" w:rsidRDefault="0049335E">
      <w:pPr>
        <w:pStyle w:val="Standard"/>
      </w:pPr>
      <w:r>
        <w:rPr>
          <w:noProof/>
          <w:lang w:eastAsia="en-IN" w:bidi="ar-SA"/>
        </w:rPr>
        <w:drawing>
          <wp:anchor distT="0" distB="0" distL="114300" distR="114300" simplePos="0" relativeHeight="251663872" behindDoc="0" locked="0" layoutInCell="1" allowOverlap="1">
            <wp:simplePos x="0" y="0"/>
            <wp:positionH relativeFrom="column">
              <wp:posOffset>-136529</wp:posOffset>
            </wp:positionH>
            <wp:positionV relativeFrom="paragraph">
              <wp:posOffset>77467</wp:posOffset>
            </wp:positionV>
            <wp:extent cx="6112507" cy="3729352"/>
            <wp:effectExtent l="0" t="0" r="0" b="0"/>
            <wp:wrapSquare wrapText="bothSides"/>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6112507" cy="3729352"/>
                    </a:xfrm>
                    <a:prstGeom prst="rect">
                      <a:avLst/>
                    </a:prstGeom>
                    <a:noFill/>
                    <a:ln>
                      <a:noFill/>
                      <a:prstDash/>
                    </a:ln>
                  </pic:spPr>
                </pic:pic>
              </a:graphicData>
            </a:graphic>
          </wp:anchor>
        </w:drawing>
      </w:r>
    </w:p>
    <w:p w:rsidR="00304EE8" w:rsidRDefault="00304EE8">
      <w:pPr>
        <w:pStyle w:val="Standard"/>
      </w:pPr>
    </w:p>
    <w:p w:rsidR="00304EE8" w:rsidRDefault="0049335E">
      <w:pPr>
        <w:keepNext/>
        <w:widowControl/>
        <w:tabs>
          <w:tab w:val="left" w:pos="0"/>
        </w:tabs>
        <w:spacing w:before="240" w:after="120" w:line="360" w:lineRule="auto"/>
        <w:textAlignment w:val="auto"/>
      </w:pPr>
      <w:r>
        <w:rPr>
          <w:rFonts w:ascii="Verdana" w:eastAsia="MS Mincho" w:hAnsi="Verdana" w:cs="Tahoma"/>
          <w:b/>
          <w:color w:val="5CB05A"/>
          <w:kern w:val="0"/>
          <w:sz w:val="32"/>
          <w:szCs w:val="32"/>
          <w:lang w:val="en-US" w:eastAsia="ar-SA" w:bidi="ar-SA"/>
        </w:rPr>
        <w:t xml:space="preserve">JMR Converter - </w:t>
      </w:r>
      <w:r>
        <w:rPr>
          <w:rFonts w:ascii="Verdana" w:eastAsia="MS Mincho" w:hAnsi="Verdana" w:cs="Tahoma"/>
          <w:b/>
          <w:i/>
          <w:color w:val="5CB05A"/>
          <w:kern w:val="0"/>
          <w:sz w:val="32"/>
          <w:szCs w:val="32"/>
          <w:lang w:val="en-US" w:eastAsia="ar-SA" w:bidi="ar-SA"/>
        </w:rPr>
        <w:t>Mapper task</w:t>
      </w:r>
    </w:p>
    <w:p w:rsidR="00304EE8" w:rsidRDefault="0049335E">
      <w:pPr>
        <w:pStyle w:val="Standard"/>
        <w:rPr>
          <w:rFonts w:ascii="Arial" w:hAnsi="Arial" w:cs="Arial"/>
          <w:b/>
          <w:sz w:val="22"/>
          <w:szCs w:val="22"/>
        </w:rPr>
      </w:pPr>
      <w:r>
        <w:rPr>
          <w:rFonts w:ascii="Arial" w:hAnsi="Arial" w:cs="Arial"/>
          <w:b/>
          <w:sz w:val="22"/>
          <w:szCs w:val="22"/>
        </w:rPr>
        <w:t>Convert Proprietary CDR/Events into jBilling's JMR Format</w:t>
      </w:r>
    </w:p>
    <w:p w:rsidR="00304EE8" w:rsidRDefault="00304EE8">
      <w:pPr>
        <w:pStyle w:val="Standard"/>
        <w:rPr>
          <w:rFonts w:ascii="Arial" w:hAnsi="Arial" w:cs="Arial"/>
          <w:b/>
          <w:sz w:val="22"/>
          <w:szCs w:val="22"/>
        </w:rPr>
      </w:pPr>
    </w:p>
    <w:p w:rsidR="00304EE8" w:rsidRDefault="0049335E">
      <w:pPr>
        <w:pStyle w:val="Standard"/>
      </w:pPr>
      <w:r>
        <w:rPr>
          <w:rFonts w:ascii="Arial" w:hAnsi="Arial" w:cs="Arial"/>
          <w:sz w:val="22"/>
          <w:szCs w:val="22"/>
        </w:rPr>
        <w:t xml:space="preserve">JMR Converter is the first step of Mediation Event processing in jBilling </w:t>
      </w:r>
      <w:r>
        <w:rPr>
          <w:rFonts w:ascii="Arial" w:hAnsi="Arial" w:cs="Arial"/>
          <w:b/>
          <w:bCs/>
          <w:sz w:val="22"/>
          <w:szCs w:val="22"/>
        </w:rPr>
        <w:t>Mediation 3.0.</w:t>
      </w:r>
      <w:r>
        <w:rPr>
          <w:rFonts w:ascii="Arial" w:hAnsi="Arial" w:cs="Arial"/>
          <w:sz w:val="22"/>
          <w:szCs w:val="22"/>
        </w:rPr>
        <w:t xml:space="preserve"> The JMR Converter step is a Hadoop Mapper phase of a Hadoop Map-Reduce job.</w:t>
      </w:r>
    </w:p>
    <w:p w:rsidR="00304EE8" w:rsidRDefault="00304EE8">
      <w:pPr>
        <w:pStyle w:val="Standard"/>
        <w:rPr>
          <w:rFonts w:ascii="Arial" w:hAnsi="Arial" w:cs="Arial"/>
          <w:sz w:val="22"/>
          <w:szCs w:val="22"/>
        </w:rPr>
      </w:pPr>
    </w:p>
    <w:p w:rsidR="00304EE8" w:rsidRDefault="0049335E">
      <w:pPr>
        <w:pStyle w:val="Standard"/>
      </w:pPr>
      <w:r>
        <w:rPr>
          <w:rFonts w:ascii="Arial" w:hAnsi="Arial" w:cs="Arial"/>
          <w:sz w:val="22"/>
          <w:szCs w:val="22"/>
        </w:rPr>
        <w:t xml:space="preserve">This is a </w:t>
      </w:r>
      <w:r>
        <w:rPr>
          <w:rFonts w:ascii="Arial" w:hAnsi="Arial" w:cs="Arial"/>
          <w:i/>
          <w:sz w:val="22"/>
          <w:szCs w:val="22"/>
        </w:rPr>
        <w:t>translation</w:t>
      </w:r>
      <w:r>
        <w:rPr>
          <w:rFonts w:ascii="Arial" w:hAnsi="Arial" w:cs="Arial"/>
          <w:sz w:val="22"/>
          <w:szCs w:val="22"/>
        </w:rPr>
        <w:t xml:space="preserve"> phase in which a raw CDR data in any format is parsed, the fields split and are passed through the configured Mediation Steps to resolve it into JMRs. </w:t>
      </w:r>
    </w:p>
    <w:p w:rsidR="00304EE8" w:rsidRDefault="00304EE8">
      <w:pPr>
        <w:pStyle w:val="Standard"/>
        <w:rPr>
          <w:rFonts w:ascii="Arial" w:hAnsi="Arial" w:cs="Arial"/>
          <w:sz w:val="22"/>
          <w:szCs w:val="22"/>
        </w:rPr>
      </w:pPr>
    </w:p>
    <w:p w:rsidR="00304EE8" w:rsidRDefault="0049335E">
      <w:pPr>
        <w:pStyle w:val="Standard"/>
      </w:pPr>
      <w:r>
        <w:rPr>
          <w:rFonts w:ascii="Arial" w:hAnsi="Arial" w:cs="Arial"/>
          <w:sz w:val="22"/>
          <w:szCs w:val="22"/>
        </w:rPr>
        <w:t xml:space="preserve">In simple terms, in this phase a raw CDR or Event is broken down into two parts: pricing fields &amp; JMR record. The details of how this is done is wrapped in the default implementation of this phase in the Hadoop Mapper class  </w:t>
      </w:r>
      <w:r>
        <w:rPr>
          <w:rFonts w:ascii="Arial" w:eastAsia="Monospace" w:hAnsi="Arial" w:cs="Arial"/>
          <w:b/>
          <w:bCs/>
          <w:color w:val="000000"/>
          <w:sz w:val="22"/>
          <w:szCs w:val="22"/>
        </w:rPr>
        <w:t xml:space="preserve">JMRConverterHadoopMapper. </w:t>
      </w:r>
      <w:r>
        <w:rPr>
          <w:rFonts w:ascii="Arial" w:eastAsia="Monospace" w:hAnsi="Arial" w:cs="Arial"/>
          <w:color w:val="000000"/>
          <w:sz w:val="22"/>
          <w:szCs w:val="22"/>
        </w:rPr>
        <w:t>The process involves going through the sub-set of 7 Mediation Steps from the traditional jBilling Mediation, now called as Mediation 2.0. Let us review the sample steps in the example below:</w:t>
      </w:r>
    </w:p>
    <w:p w:rsidR="00304EE8" w:rsidRDefault="00304EE8">
      <w:pPr>
        <w:pStyle w:val="Standard"/>
        <w:rPr>
          <w:rFonts w:ascii="Arial" w:eastAsia="Monospace" w:hAnsi="Arial" w:cs="Arial"/>
          <w:color w:val="000000"/>
          <w:sz w:val="22"/>
          <w:szCs w:val="22"/>
        </w:rPr>
      </w:pPr>
    </w:p>
    <w:p w:rsidR="00304EE8" w:rsidRDefault="0049335E">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r>
        <w:rPr>
          <w:rFonts w:ascii="Verdana" w:eastAsia="MS Mincho" w:hAnsi="Verdana" w:cs="Tahoma"/>
          <w:b/>
          <w:color w:val="5CB05A"/>
          <w:kern w:val="0"/>
          <w:sz w:val="32"/>
          <w:szCs w:val="32"/>
          <w:lang w:val="en-US" w:eastAsia="ar-SA" w:bidi="ar-SA"/>
        </w:rPr>
        <w:t>JMRConverterHadoopMapper</w:t>
      </w:r>
    </w:p>
    <w:p w:rsidR="00304EE8" w:rsidRDefault="0049335E">
      <w:pPr>
        <w:pStyle w:val="Standard"/>
        <w:rPr>
          <w:rFonts w:ascii="Arial" w:eastAsia="Monospace" w:hAnsi="Arial" w:cs="Arial"/>
          <w:color w:val="000000"/>
          <w:sz w:val="22"/>
          <w:szCs w:val="22"/>
        </w:rPr>
      </w:pPr>
      <w:r>
        <w:rPr>
          <w:rFonts w:ascii="Arial" w:eastAsia="Monospace" w:hAnsi="Arial" w:cs="Arial"/>
          <w:color w:val="000000"/>
          <w:sz w:val="22"/>
          <w:szCs w:val="22"/>
        </w:rPr>
        <w:t>The way JMRConverterHadoopMapper is designed, it receives each line from the Input record file as one record. The Mapper joins this record with jBilling User/Customer database and resolves the fields required for JMR Creation. Each good record from the input file ends up as a good JMR object and is transferred to the JMR Processor.</w:t>
      </w:r>
    </w:p>
    <w:p w:rsidR="00304EE8" w:rsidRDefault="00304EE8">
      <w:pPr>
        <w:pStyle w:val="Standard"/>
        <w:rPr>
          <w:rFonts w:ascii="Arial" w:eastAsia="Monospace" w:hAnsi="Arial" w:cs="Arial"/>
          <w:color w:val="000000"/>
          <w:sz w:val="22"/>
          <w:szCs w:val="22"/>
        </w:rPr>
      </w:pPr>
    </w:p>
    <w:p w:rsidR="00304EE8" w:rsidRDefault="0049335E">
      <w:pPr>
        <w:pStyle w:val="Standard"/>
        <w:rPr>
          <w:rFonts w:ascii="Arial" w:eastAsia="Monospace" w:hAnsi="Arial" w:cs="Arial"/>
          <w:color w:val="000000"/>
          <w:sz w:val="22"/>
          <w:szCs w:val="22"/>
        </w:rPr>
      </w:pPr>
      <w:r>
        <w:rPr>
          <w:rFonts w:ascii="Arial" w:eastAsia="Monospace" w:hAnsi="Arial" w:cs="Arial"/>
          <w:color w:val="000000"/>
          <w:sz w:val="22"/>
          <w:szCs w:val="22"/>
        </w:rPr>
        <w:t>The converter phase involves following separate activities:</w:t>
      </w:r>
    </w:p>
    <w:p w:rsidR="00304EE8" w:rsidRDefault="00304EE8">
      <w:pPr>
        <w:pStyle w:val="Standard"/>
        <w:rPr>
          <w:rFonts w:ascii="Arial" w:eastAsia="Monospace" w:hAnsi="Arial" w:cs="Arial"/>
          <w:color w:val="000000"/>
          <w:sz w:val="22"/>
          <w:szCs w:val="22"/>
        </w:rPr>
      </w:pPr>
    </w:p>
    <w:p w:rsidR="00304EE8" w:rsidRDefault="0049335E">
      <w:pPr>
        <w:pStyle w:val="Standard"/>
        <w:numPr>
          <w:ilvl w:val="0"/>
          <w:numId w:val="5"/>
        </w:numPr>
        <w:rPr>
          <w:rFonts w:ascii="Arial" w:hAnsi="Arial" w:cs="Arial"/>
          <w:b/>
          <w:sz w:val="22"/>
          <w:szCs w:val="22"/>
        </w:rPr>
      </w:pPr>
      <w:r>
        <w:rPr>
          <w:rFonts w:ascii="Arial" w:hAnsi="Arial" w:cs="Arial"/>
          <w:b/>
          <w:sz w:val="22"/>
          <w:szCs w:val="22"/>
        </w:rPr>
        <w:lastRenderedPageBreak/>
        <w:t xml:space="preserve">Convert Line to Mediation Record: </w:t>
      </w:r>
      <w:proofErr w:type="spellStart"/>
      <w:r>
        <w:rPr>
          <w:rFonts w:ascii="Arial" w:hAnsi="Arial" w:cs="Arial"/>
          <w:b/>
          <w:sz w:val="22"/>
          <w:szCs w:val="22"/>
        </w:rPr>
        <w:t>MediationRecordLineConverter</w:t>
      </w:r>
      <w:proofErr w:type="spellEnd"/>
    </w:p>
    <w:p w:rsidR="00304EE8" w:rsidRDefault="00304EE8">
      <w:pPr>
        <w:pStyle w:val="Standard"/>
      </w:pPr>
    </w:p>
    <w:p w:rsidR="00304EE8" w:rsidRDefault="0049335E">
      <w:pPr>
        <w:pStyle w:val="Standard"/>
        <w:rPr>
          <w:rFonts w:ascii="Arial" w:eastAsia="Monospace" w:hAnsi="Arial" w:cs="Arial"/>
          <w:color w:val="000000"/>
          <w:sz w:val="22"/>
          <w:szCs w:val="22"/>
        </w:rPr>
      </w:pPr>
      <w:r>
        <w:rPr>
          <w:rFonts w:ascii="Arial" w:eastAsia="Monospace" w:hAnsi="Arial" w:cs="Arial"/>
          <w:color w:val="000000"/>
          <w:sz w:val="22"/>
          <w:szCs w:val="22"/>
        </w:rPr>
        <w:t xml:space="preserve">The </w:t>
      </w:r>
      <w:proofErr w:type="spellStart"/>
      <w:r>
        <w:rPr>
          <w:rFonts w:ascii="Arial" w:eastAsia="Monospace" w:hAnsi="Arial" w:cs="Arial"/>
          <w:color w:val="000000"/>
          <w:sz w:val="22"/>
          <w:szCs w:val="22"/>
        </w:rPr>
        <w:t>MediationRecordLineConverter</w:t>
      </w:r>
      <w:proofErr w:type="spellEnd"/>
      <w:r>
        <w:rPr>
          <w:rFonts w:ascii="Arial" w:eastAsia="Monospace" w:hAnsi="Arial" w:cs="Arial"/>
          <w:color w:val="000000"/>
          <w:sz w:val="22"/>
          <w:szCs w:val="22"/>
        </w:rPr>
        <w:t xml:space="preserve"> populates a Record object for use by the </w:t>
      </w:r>
      <w:proofErr w:type="spellStart"/>
      <w:r>
        <w:rPr>
          <w:rFonts w:ascii="Arial" w:eastAsia="Monospace" w:hAnsi="Arial" w:cs="Arial"/>
          <w:color w:val="000000"/>
          <w:sz w:val="22"/>
          <w:szCs w:val="22"/>
        </w:rPr>
        <w:t>MediationCDRResolver</w:t>
      </w:r>
      <w:proofErr w:type="spellEnd"/>
      <w:r>
        <w:rPr>
          <w:rFonts w:ascii="Arial" w:eastAsia="Monospace" w:hAnsi="Arial" w:cs="Arial"/>
          <w:color w:val="000000"/>
          <w:sz w:val="22"/>
          <w:szCs w:val="22"/>
        </w:rPr>
        <w:t xml:space="preserve"> to resolve the Record into a JMR as a first step of the Converter phase. It does this by splitting the line using format tokenizer (default separator being ',' or comma) and populating each field as a Pricing Field into the Record 'fields' list. </w:t>
      </w:r>
    </w:p>
    <w:p w:rsidR="00304EE8" w:rsidRDefault="00304EE8">
      <w:pPr>
        <w:pStyle w:val="Standard"/>
        <w:rPr>
          <w:rFonts w:ascii="Arial" w:eastAsia="Monospace" w:hAnsi="Arial" w:cs="Arial"/>
          <w:color w:val="000000"/>
          <w:sz w:val="22"/>
          <w:szCs w:val="22"/>
        </w:rPr>
      </w:pPr>
    </w:p>
    <w:p w:rsidR="00304EE8" w:rsidRDefault="0049335E">
      <w:pPr>
        <w:pStyle w:val="Standard"/>
      </w:pPr>
      <w:r>
        <w:rPr>
          <w:rFonts w:ascii="Arial" w:eastAsia="Monospace" w:hAnsi="Arial" w:cs="Arial"/>
          <w:color w:val="000000"/>
          <w:sz w:val="22"/>
          <w:szCs w:val="22"/>
        </w:rPr>
        <w:t xml:space="preserve">The </w:t>
      </w:r>
      <w:proofErr w:type="spellStart"/>
      <w:r>
        <w:rPr>
          <w:rFonts w:ascii="Arial" w:eastAsia="Monospace" w:hAnsi="Arial" w:cs="Arial"/>
          <w:color w:val="000000"/>
          <w:sz w:val="22"/>
          <w:szCs w:val="22"/>
        </w:rPr>
        <w:t>MediationRecordLineConverter</w:t>
      </w:r>
      <w:proofErr w:type="spellEnd"/>
      <w:r>
        <w:rPr>
          <w:rFonts w:ascii="Arial" w:eastAsia="Monospace" w:hAnsi="Arial" w:cs="Arial"/>
          <w:color w:val="000000"/>
          <w:sz w:val="22"/>
          <w:szCs w:val="22"/>
        </w:rPr>
        <w:t xml:space="preserve"> interface defines a single method </w:t>
      </w:r>
      <w:proofErr w:type="spellStart"/>
      <w:r>
        <w:rPr>
          <w:rFonts w:ascii="Courier New" w:eastAsia="Monospace" w:hAnsi="Courier New" w:cs="Courier New"/>
          <w:color w:val="000000"/>
          <w:sz w:val="22"/>
          <w:szCs w:val="22"/>
        </w:rPr>
        <w:t>convertLineToRecord</w:t>
      </w:r>
      <w:proofErr w:type="spellEnd"/>
      <w:r>
        <w:rPr>
          <w:rFonts w:ascii="Courier New" w:eastAsia="Monospace" w:hAnsi="Courier New" w:cs="Courier New"/>
          <w:color w:val="000000"/>
          <w:sz w:val="22"/>
          <w:szCs w:val="22"/>
        </w:rPr>
        <w:t>(line, format)</w:t>
      </w:r>
      <w:r>
        <w:rPr>
          <w:rFonts w:ascii="Arial" w:eastAsia="Monospace" w:hAnsi="Arial" w:cs="Arial"/>
          <w:color w:val="000000"/>
          <w:sz w:val="22"/>
          <w:szCs w:val="22"/>
        </w:rPr>
        <w:t xml:space="preserve">. The default implementation, </w:t>
      </w:r>
      <w:proofErr w:type="spellStart"/>
      <w:r>
        <w:rPr>
          <w:rFonts w:ascii="Courier New" w:eastAsia="Monospace" w:hAnsi="Courier New" w:cs="Courier New"/>
          <w:b/>
          <w:color w:val="000000"/>
          <w:sz w:val="22"/>
          <w:szCs w:val="22"/>
        </w:rPr>
        <w:t>BasicMediationRecordLineConverter</w:t>
      </w:r>
      <w:proofErr w:type="spellEnd"/>
      <w:r>
        <w:rPr>
          <w:rFonts w:ascii="Arial" w:eastAsia="Monospace" w:hAnsi="Arial" w:cs="Arial"/>
          <w:color w:val="000000"/>
          <w:sz w:val="22"/>
          <w:szCs w:val="22"/>
        </w:rPr>
        <w:t xml:space="preserve"> is all that is required to split an input line into a </w:t>
      </w:r>
      <w:r>
        <w:rPr>
          <w:rFonts w:ascii="Arial" w:eastAsia="Monospace" w:hAnsi="Arial" w:cs="Arial"/>
          <w:b/>
          <w:color w:val="000000"/>
          <w:sz w:val="22"/>
          <w:szCs w:val="22"/>
        </w:rPr>
        <w:t>Record</w:t>
      </w:r>
      <w:r>
        <w:rPr>
          <w:rFonts w:ascii="Arial" w:eastAsia="Monospace" w:hAnsi="Arial" w:cs="Arial"/>
          <w:color w:val="000000"/>
          <w:sz w:val="22"/>
          <w:szCs w:val="22"/>
        </w:rPr>
        <w:t>.</w:t>
      </w:r>
    </w:p>
    <w:p w:rsidR="00304EE8" w:rsidRDefault="00304EE8">
      <w:pPr>
        <w:pStyle w:val="Standard"/>
      </w:pPr>
    </w:p>
    <w:p w:rsidR="00304EE8" w:rsidRDefault="0049335E">
      <w:pPr>
        <w:pStyle w:val="Standard"/>
        <w:numPr>
          <w:ilvl w:val="0"/>
          <w:numId w:val="5"/>
        </w:numPr>
        <w:rPr>
          <w:rFonts w:ascii="Arial" w:hAnsi="Arial" w:cs="Arial"/>
          <w:b/>
          <w:sz w:val="22"/>
          <w:szCs w:val="22"/>
        </w:rPr>
      </w:pPr>
      <w:r>
        <w:rPr>
          <w:rFonts w:ascii="Arial" w:hAnsi="Arial" w:cs="Arial"/>
          <w:b/>
          <w:sz w:val="22"/>
          <w:szCs w:val="22"/>
        </w:rPr>
        <w:t xml:space="preserve">Resolve  CDR: </w:t>
      </w:r>
      <w:proofErr w:type="spellStart"/>
      <w:r>
        <w:rPr>
          <w:rFonts w:ascii="Arial" w:hAnsi="Arial" w:cs="Arial"/>
          <w:b/>
          <w:sz w:val="22"/>
          <w:szCs w:val="22"/>
        </w:rPr>
        <w:t>IMediationCDRResolver</w:t>
      </w:r>
      <w:proofErr w:type="spellEnd"/>
    </w:p>
    <w:p w:rsidR="00304EE8" w:rsidRDefault="00304EE8">
      <w:pPr>
        <w:pStyle w:val="Standard"/>
        <w:rPr>
          <w:rFonts w:ascii="Arial" w:hAnsi="Arial" w:cs="Arial"/>
          <w:b/>
          <w:sz w:val="22"/>
          <w:szCs w:val="22"/>
        </w:rPr>
      </w:pPr>
    </w:p>
    <w:p w:rsidR="00304EE8" w:rsidRDefault="0049335E">
      <w:pPr>
        <w:pStyle w:val="Standard"/>
      </w:pPr>
      <w:r>
        <w:rPr>
          <w:rFonts w:ascii="Arial" w:eastAsia="Monospace" w:hAnsi="Arial" w:cs="Arial"/>
          <w:color w:val="000000"/>
          <w:sz w:val="22"/>
          <w:szCs w:val="22"/>
        </w:rPr>
        <w:t xml:space="preserve">The </w:t>
      </w:r>
      <w:proofErr w:type="spellStart"/>
      <w:r>
        <w:rPr>
          <w:rFonts w:ascii="Arial" w:eastAsia="Monospace" w:hAnsi="Arial" w:cs="Arial"/>
          <w:color w:val="000000"/>
          <w:sz w:val="22"/>
          <w:szCs w:val="22"/>
        </w:rPr>
        <w:t>IMediationCDRResolver</w:t>
      </w:r>
      <w:proofErr w:type="spellEnd"/>
      <w:r>
        <w:rPr>
          <w:rFonts w:ascii="Arial" w:eastAsia="Monospace" w:hAnsi="Arial" w:cs="Arial"/>
          <w:color w:val="000000"/>
          <w:sz w:val="22"/>
          <w:szCs w:val="22"/>
        </w:rPr>
        <w:t xml:space="preserve"> implements a single method called </w:t>
      </w:r>
      <w:proofErr w:type="spellStart"/>
      <w:r>
        <w:rPr>
          <w:rFonts w:ascii="Courier New" w:eastAsia="Monospace" w:hAnsi="Courier New" w:cs="Courier New"/>
          <w:color w:val="000000"/>
          <w:sz w:val="22"/>
          <w:szCs w:val="22"/>
        </w:rPr>
        <w:t>resolveCdr</w:t>
      </w:r>
      <w:proofErr w:type="spellEnd"/>
      <w:r>
        <w:rPr>
          <w:rFonts w:ascii="Courier New" w:eastAsia="Monospace" w:hAnsi="Courier New" w:cs="Courier New"/>
          <w:color w:val="000000"/>
          <w:sz w:val="22"/>
          <w:szCs w:val="22"/>
        </w:rPr>
        <w:t>(</w:t>
      </w:r>
      <w:proofErr w:type="spellStart"/>
      <w:r>
        <w:rPr>
          <w:rFonts w:ascii="Courier New" w:eastAsia="Monospace" w:hAnsi="Courier New" w:cs="Courier New"/>
          <w:color w:val="000000"/>
          <w:sz w:val="22"/>
          <w:szCs w:val="22"/>
        </w:rPr>
        <w:t>entityId</w:t>
      </w:r>
      <w:proofErr w:type="spellEnd"/>
      <w:r>
        <w:rPr>
          <w:rFonts w:ascii="Courier New" w:eastAsia="Monospace" w:hAnsi="Courier New" w:cs="Courier New"/>
          <w:color w:val="000000"/>
          <w:sz w:val="22"/>
          <w:szCs w:val="22"/>
        </w:rPr>
        <w:t>, result, record)</w:t>
      </w:r>
      <w:r>
        <w:rPr>
          <w:rFonts w:ascii="Arial" w:eastAsia="Monospace" w:hAnsi="Arial" w:cs="Arial"/>
          <w:color w:val="000000"/>
          <w:sz w:val="22"/>
          <w:szCs w:val="22"/>
        </w:rPr>
        <w:t>.</w:t>
      </w:r>
    </w:p>
    <w:p w:rsidR="00304EE8" w:rsidRDefault="00304EE8">
      <w:pPr>
        <w:pStyle w:val="Standard"/>
        <w:rPr>
          <w:rFonts w:ascii="Arial" w:eastAsia="Monospace" w:hAnsi="Arial" w:cs="Arial"/>
          <w:color w:val="000000"/>
          <w:sz w:val="22"/>
          <w:szCs w:val="22"/>
        </w:rPr>
      </w:pPr>
    </w:p>
    <w:p w:rsidR="00304EE8" w:rsidRDefault="0049335E">
      <w:pPr>
        <w:pStyle w:val="Standard"/>
      </w:pPr>
      <w:r>
        <w:rPr>
          <w:rFonts w:ascii="Arial" w:eastAsia="Monospace" w:hAnsi="Arial" w:cs="Arial"/>
          <w:color w:val="000000"/>
          <w:sz w:val="22"/>
          <w:szCs w:val="22"/>
        </w:rPr>
        <w:t xml:space="preserve">Its basic job is to invoke every step configured in the </w:t>
      </w:r>
      <w:r>
        <w:rPr>
          <w:rFonts w:ascii="Courier New" w:eastAsia="Monospace" w:hAnsi="Courier New" w:cs="Courier New"/>
          <w:i/>
          <w:color w:val="000000"/>
          <w:sz w:val="20"/>
          <w:szCs w:val="20"/>
        </w:rPr>
        <w:t>steps</w:t>
      </w:r>
      <w:r>
        <w:rPr>
          <w:rFonts w:ascii="Arial" w:eastAsia="Monospace" w:hAnsi="Arial" w:cs="Arial"/>
          <w:color w:val="000000"/>
          <w:sz w:val="22"/>
          <w:szCs w:val="22"/>
        </w:rPr>
        <w:t xml:space="preserve"> list field property. Each steps in the configuration is an instance of </w:t>
      </w:r>
      <w:proofErr w:type="spellStart"/>
      <w:r>
        <w:rPr>
          <w:rFonts w:ascii="Courier New" w:eastAsia="Monospace" w:hAnsi="Courier New" w:cs="Courier New"/>
          <w:color w:val="000000"/>
          <w:sz w:val="22"/>
          <w:szCs w:val="22"/>
        </w:rPr>
        <w:t>AbstractMediationStep</w:t>
      </w:r>
      <w:proofErr w:type="spellEnd"/>
      <w:r>
        <w:rPr>
          <w:rFonts w:ascii="Arial" w:eastAsia="Monospace" w:hAnsi="Arial" w:cs="Arial"/>
          <w:color w:val="000000"/>
          <w:sz w:val="22"/>
          <w:szCs w:val="22"/>
        </w:rPr>
        <w:t xml:space="preserve"> class. Prior to steps execution, it adds a few validation steps to validate the input record. </w:t>
      </w:r>
    </w:p>
    <w:p w:rsidR="00304EE8" w:rsidRDefault="00304EE8">
      <w:pPr>
        <w:pStyle w:val="Standard"/>
        <w:rPr>
          <w:rFonts w:ascii="Arial" w:eastAsia="Monospace" w:hAnsi="Arial" w:cs="Arial"/>
          <w:color w:val="000000"/>
          <w:sz w:val="22"/>
          <w:szCs w:val="22"/>
        </w:rPr>
      </w:pPr>
    </w:p>
    <w:p w:rsidR="00304EE8" w:rsidRDefault="0049335E">
      <w:pPr>
        <w:pStyle w:val="Standard"/>
      </w:pPr>
      <w:r>
        <w:rPr>
          <w:rFonts w:ascii="Arial" w:eastAsia="Monospace" w:hAnsi="Arial" w:cs="Arial"/>
          <w:color w:val="000000"/>
          <w:sz w:val="22"/>
          <w:szCs w:val="22"/>
        </w:rPr>
        <w:t xml:space="preserve">Each validation step is an instance of </w:t>
      </w:r>
      <w:proofErr w:type="spellStart"/>
      <w:r>
        <w:rPr>
          <w:rFonts w:ascii="Courier New" w:eastAsia="Monospace" w:hAnsi="Courier New" w:cs="Courier New"/>
          <w:color w:val="000000"/>
          <w:sz w:val="22"/>
          <w:szCs w:val="22"/>
        </w:rPr>
        <w:t>IMediationStepValidation</w:t>
      </w:r>
      <w:proofErr w:type="spellEnd"/>
      <w:r>
        <w:rPr>
          <w:rFonts w:ascii="Arial" w:eastAsia="Monospace" w:hAnsi="Arial" w:cs="Arial"/>
          <w:color w:val="000000"/>
          <w:sz w:val="22"/>
          <w:szCs w:val="22"/>
        </w:rPr>
        <w:t xml:space="preserve"> and can be customized by overriding the default implementation. </w:t>
      </w:r>
    </w:p>
    <w:p w:rsidR="00304EE8" w:rsidRDefault="00304EE8">
      <w:pPr>
        <w:pStyle w:val="Standard"/>
        <w:rPr>
          <w:rFonts w:ascii="Arial" w:eastAsia="Monospace" w:hAnsi="Arial" w:cs="Arial"/>
          <w:color w:val="000000"/>
          <w:sz w:val="22"/>
          <w:szCs w:val="22"/>
        </w:rPr>
      </w:pPr>
    </w:p>
    <w:p w:rsidR="00304EE8" w:rsidRDefault="0049335E">
      <w:pPr>
        <w:pStyle w:val="Standard"/>
        <w:rPr>
          <w:rFonts w:ascii="Arial" w:eastAsia="Monospace" w:hAnsi="Arial" w:cs="Arial"/>
          <w:color w:val="000000"/>
          <w:sz w:val="22"/>
          <w:szCs w:val="22"/>
        </w:rPr>
      </w:pPr>
      <w:r>
        <w:rPr>
          <w:rFonts w:ascii="Arial" w:eastAsia="Monospace" w:hAnsi="Arial" w:cs="Arial"/>
          <w:color w:val="000000"/>
          <w:sz w:val="22"/>
          <w:szCs w:val="22"/>
        </w:rPr>
        <w:t xml:space="preserve">Both </w:t>
      </w:r>
      <w:proofErr w:type="spellStart"/>
      <w:r>
        <w:rPr>
          <w:rFonts w:ascii="Arial" w:eastAsia="Monospace" w:hAnsi="Arial" w:cs="Arial"/>
          <w:color w:val="000000"/>
          <w:sz w:val="22"/>
          <w:szCs w:val="22"/>
        </w:rPr>
        <w:t>MediationSteps</w:t>
      </w:r>
      <w:proofErr w:type="spellEnd"/>
      <w:r>
        <w:rPr>
          <w:rFonts w:ascii="Arial" w:eastAsia="Monospace" w:hAnsi="Arial" w:cs="Arial"/>
          <w:color w:val="000000"/>
          <w:sz w:val="22"/>
          <w:szCs w:val="22"/>
        </w:rPr>
        <w:t xml:space="preserve"> as well as </w:t>
      </w:r>
      <w:proofErr w:type="spellStart"/>
      <w:r>
        <w:rPr>
          <w:rFonts w:ascii="Arial" w:eastAsia="Monospace" w:hAnsi="Arial" w:cs="Arial"/>
          <w:color w:val="000000"/>
          <w:sz w:val="22"/>
          <w:szCs w:val="22"/>
        </w:rPr>
        <w:t>IMediationStepValidation</w:t>
      </w:r>
      <w:proofErr w:type="spellEnd"/>
      <w:r>
        <w:rPr>
          <w:rFonts w:ascii="Arial" w:eastAsia="Monospace" w:hAnsi="Arial" w:cs="Arial"/>
          <w:color w:val="000000"/>
          <w:sz w:val="22"/>
          <w:szCs w:val="22"/>
        </w:rPr>
        <w:t xml:space="preserve"> may be customized by providing a new implementation and swapping them from the default ones in the configuration. Therefore, making Mediation Steps more like plug-in, with add/remove capability through configuration. </w:t>
      </w:r>
    </w:p>
    <w:p w:rsidR="00304EE8" w:rsidRDefault="00304EE8">
      <w:pPr>
        <w:pStyle w:val="Standard"/>
        <w:rPr>
          <w:rFonts w:ascii="Arial" w:eastAsia="Monospace" w:hAnsi="Arial" w:cs="Arial"/>
          <w:color w:val="000000"/>
          <w:sz w:val="22"/>
          <w:szCs w:val="22"/>
        </w:rPr>
      </w:pPr>
    </w:p>
    <w:p w:rsidR="00304EE8" w:rsidRDefault="0049335E">
      <w:pPr>
        <w:pStyle w:val="Standard"/>
        <w:rPr>
          <w:rFonts w:ascii="Arial" w:eastAsia="Monospace" w:hAnsi="Arial" w:cs="Arial"/>
          <w:color w:val="000000"/>
          <w:sz w:val="22"/>
          <w:szCs w:val="22"/>
        </w:rPr>
      </w:pPr>
      <w:r>
        <w:rPr>
          <w:rFonts w:ascii="Arial" w:eastAsia="Monospace" w:hAnsi="Arial" w:cs="Arial"/>
          <w:color w:val="000000"/>
          <w:sz w:val="22"/>
          <w:szCs w:val="22"/>
        </w:rPr>
        <w:t xml:space="preserve">Both, Mediation Steps for resolving data/fields as well as Validation steps may be added via Spring configuration as well. </w:t>
      </w:r>
    </w:p>
    <w:p w:rsidR="00304EE8" w:rsidRDefault="00304EE8">
      <w:pPr>
        <w:pStyle w:val="Standard"/>
        <w:rPr>
          <w:rFonts w:ascii="Arial" w:eastAsia="Monospace" w:hAnsi="Arial" w:cs="Arial"/>
          <w:color w:val="000000"/>
          <w:sz w:val="22"/>
          <w:szCs w:val="22"/>
        </w:rPr>
      </w:pPr>
    </w:p>
    <w:p w:rsidR="00304EE8" w:rsidRDefault="0049335E">
      <w:pPr>
        <w:pStyle w:val="Standard"/>
        <w:rPr>
          <w:rFonts w:ascii="Arial" w:eastAsia="Monospace" w:hAnsi="Arial" w:cs="Arial"/>
          <w:color w:val="000000"/>
          <w:sz w:val="22"/>
          <w:szCs w:val="22"/>
        </w:rPr>
      </w:pPr>
      <w:r>
        <w:rPr>
          <w:rFonts w:ascii="Arial" w:eastAsia="Monospace" w:hAnsi="Arial" w:cs="Arial"/>
          <w:color w:val="000000"/>
          <w:sz w:val="22"/>
          <w:szCs w:val="22"/>
        </w:rPr>
        <w:t xml:space="preserve">e.g. Configuring </w:t>
      </w:r>
      <w:proofErr w:type="spellStart"/>
      <w:r>
        <w:rPr>
          <w:rFonts w:ascii="Arial" w:eastAsia="Monospace" w:hAnsi="Arial" w:cs="Arial"/>
          <w:color w:val="000000"/>
          <w:sz w:val="22"/>
          <w:szCs w:val="22"/>
        </w:rPr>
        <w:t>MediationCDRResolver</w:t>
      </w:r>
      <w:proofErr w:type="spellEnd"/>
      <w:r>
        <w:rPr>
          <w:rFonts w:ascii="Arial" w:eastAsia="Monospace" w:hAnsi="Arial" w:cs="Arial"/>
          <w:color w:val="000000"/>
          <w:sz w:val="22"/>
          <w:szCs w:val="22"/>
        </w:rPr>
        <w:t xml:space="preserve"> </w:t>
      </w:r>
    </w:p>
    <w:p w:rsidR="00304EE8" w:rsidRDefault="00304EE8">
      <w:pPr>
        <w:pStyle w:val="Standard"/>
        <w:rPr>
          <w:rFonts w:ascii="Arial" w:eastAsia="Monospace" w:hAnsi="Arial" w:cs="Arial"/>
          <w:color w:val="000000"/>
          <w:sz w:val="22"/>
          <w:szCs w:val="22"/>
        </w:rPr>
      </w:pPr>
    </w:p>
    <w:tbl>
      <w:tblPr>
        <w:tblW w:w="9320" w:type="dxa"/>
        <w:tblInd w:w="534" w:type="dxa"/>
        <w:tblCellMar>
          <w:left w:w="10" w:type="dxa"/>
          <w:right w:w="10" w:type="dxa"/>
        </w:tblCellMar>
        <w:tblLook w:val="0000"/>
      </w:tblPr>
      <w:tblGrid>
        <w:gridCol w:w="9320"/>
      </w:tblGrid>
      <w:tr w:rsidR="00304EE8">
        <w:trPr>
          <w:trHeight w:val="611"/>
        </w:trPr>
        <w:tc>
          <w:tcPr>
            <w:tcW w:w="9320" w:type="dxa"/>
            <w:tcBorders>
              <w:top w:val="single" w:sz="4" w:space="0" w:color="000000"/>
              <w:left w:val="single" w:sz="4" w:space="0" w:color="000000"/>
              <w:bottom w:val="single" w:sz="4" w:space="0" w:color="000000"/>
              <w:right w:val="single" w:sz="4" w:space="0" w:color="000000"/>
            </w:tcBorders>
            <w:shd w:val="clear" w:color="auto" w:fill="EEECE1"/>
            <w:tcMar>
              <w:top w:w="0" w:type="dxa"/>
              <w:left w:w="108" w:type="dxa"/>
              <w:bottom w:w="0" w:type="dxa"/>
              <w:right w:w="108" w:type="dxa"/>
            </w:tcMar>
          </w:tcPr>
          <w:p w:rsidR="00304EE8" w:rsidRDefault="0049335E">
            <w:pPr>
              <w:widowControl/>
              <w:suppressAutoHyphens w:val="0"/>
              <w:autoSpaceDE w:val="0"/>
              <w:textAlignment w:val="auto"/>
            </w:pPr>
            <w:r>
              <w:rPr>
                <w:rFonts w:ascii="Courier New" w:hAnsi="Courier New" w:cs="Courier New"/>
                <w:color w:val="008080"/>
                <w:kern w:val="0"/>
                <w:lang w:bidi="ar-SA"/>
              </w:rPr>
              <w:t>&lt;</w:t>
            </w:r>
            <w:r>
              <w:rPr>
                <w:rFonts w:ascii="Courier New" w:hAnsi="Courier New" w:cs="Courier New"/>
                <w:color w:val="3F7F7F"/>
                <w:kern w:val="0"/>
                <w:shd w:val="clear" w:color="auto" w:fill="C0C0C0"/>
                <w:lang w:bidi="ar-SA"/>
              </w:rPr>
              <w:t>bean</w:t>
            </w:r>
            <w:r>
              <w:rPr>
                <w:rFonts w:ascii="Courier New" w:hAnsi="Courier New" w:cs="Courier New"/>
                <w:kern w:val="0"/>
                <w:lang w:bidi="ar-SA"/>
              </w:rPr>
              <w:t xml:space="preserve"> </w:t>
            </w:r>
            <w:r>
              <w:rPr>
                <w:rFonts w:ascii="Courier New" w:hAnsi="Courier New" w:cs="Courier New"/>
                <w:color w:val="7F007F"/>
                <w:kern w:val="0"/>
                <w:lang w:bidi="ar-SA"/>
              </w:rPr>
              <w:t>id</w:t>
            </w:r>
            <w:r>
              <w:rPr>
                <w:rFonts w:ascii="Courier New" w:hAnsi="Courier New" w:cs="Courier New"/>
                <w:color w:val="000000"/>
                <w:kern w:val="0"/>
                <w:lang w:bidi="ar-SA"/>
              </w:rPr>
              <w:t>=</w:t>
            </w:r>
            <w:r>
              <w:rPr>
                <w:rFonts w:ascii="Courier New" w:hAnsi="Courier New" w:cs="Courier New"/>
                <w:i/>
                <w:iCs/>
                <w:color w:val="2A00FF"/>
                <w:kern w:val="0"/>
                <w:lang w:bidi="ar-SA"/>
              </w:rPr>
              <w:t>"</w:t>
            </w:r>
            <w:proofErr w:type="spellStart"/>
            <w:r>
              <w:rPr>
                <w:rFonts w:ascii="Courier New" w:hAnsi="Courier New" w:cs="Courier New"/>
                <w:i/>
                <w:iCs/>
                <w:color w:val="2A00FF"/>
                <w:kern w:val="0"/>
                <w:lang w:bidi="ar-SA"/>
              </w:rPr>
              <w:t>mediationCdrResolver</w:t>
            </w:r>
            <w:proofErr w:type="spellEnd"/>
            <w:r>
              <w:rPr>
                <w:rFonts w:ascii="Courier New" w:hAnsi="Courier New" w:cs="Courier New"/>
                <w:i/>
                <w:iCs/>
                <w:color w:val="2A00FF"/>
                <w:kern w:val="0"/>
                <w:lang w:bidi="ar-SA"/>
              </w:rPr>
              <w:t>"</w:t>
            </w:r>
            <w:r>
              <w:rPr>
                <w:rFonts w:ascii="Courier New" w:hAnsi="Courier New" w:cs="Courier New"/>
                <w:kern w:val="0"/>
                <w:lang w:bidi="ar-SA"/>
              </w:rPr>
              <w:t xml:space="preserve"> </w:t>
            </w:r>
            <w:r>
              <w:rPr>
                <w:rFonts w:ascii="Courier New" w:hAnsi="Courier New" w:cs="Courier New"/>
                <w:color w:val="7F007F"/>
                <w:kern w:val="0"/>
                <w:lang w:bidi="ar-SA"/>
              </w:rPr>
              <w:t>class</w:t>
            </w:r>
            <w:r>
              <w:rPr>
                <w:rFonts w:ascii="Courier New" w:hAnsi="Courier New" w:cs="Courier New"/>
                <w:color w:val="000000"/>
                <w:kern w:val="0"/>
                <w:lang w:bidi="ar-SA"/>
              </w:rPr>
              <w:t>=</w:t>
            </w:r>
            <w:r>
              <w:rPr>
                <w:rFonts w:ascii="Courier New" w:hAnsi="Courier New" w:cs="Courier New"/>
                <w:i/>
                <w:iCs/>
                <w:color w:val="2A00FF"/>
                <w:kern w:val="0"/>
                <w:lang w:bidi="ar-SA"/>
              </w:rPr>
              <w:t>"com.sapienter.jbilling.server.mediation.step.JMRMediationCdrResolver"</w:t>
            </w:r>
            <w:r>
              <w:rPr>
                <w:rFonts w:ascii="Courier New" w:hAnsi="Courier New" w:cs="Courier New"/>
                <w:color w:val="008080"/>
                <w:kern w:val="0"/>
                <w:lang w:bidi="ar-SA"/>
              </w:rPr>
              <w:t>&gt;</w:t>
            </w:r>
          </w:p>
          <w:p w:rsidR="00304EE8" w:rsidRDefault="0049335E">
            <w:pPr>
              <w:widowControl/>
              <w:suppressAutoHyphens w:val="0"/>
              <w:autoSpaceDE w:val="0"/>
              <w:textAlignment w:val="auto"/>
            </w:pPr>
            <w:r>
              <w:rPr>
                <w:rFonts w:ascii="Courier New" w:hAnsi="Courier New" w:cs="Courier New"/>
                <w:color w:val="000000"/>
                <w:kern w:val="0"/>
                <w:lang w:bidi="ar-SA"/>
              </w:rPr>
              <w:t xml:space="preserve">        </w:t>
            </w:r>
            <w:r>
              <w:rPr>
                <w:rFonts w:ascii="Courier New" w:hAnsi="Courier New" w:cs="Courier New"/>
                <w:color w:val="008080"/>
                <w:kern w:val="0"/>
                <w:lang w:bidi="ar-SA"/>
              </w:rPr>
              <w:t>&lt;</w:t>
            </w:r>
            <w:r>
              <w:rPr>
                <w:rFonts w:ascii="Courier New" w:hAnsi="Courier New" w:cs="Courier New"/>
                <w:color w:val="3F7F7F"/>
                <w:kern w:val="0"/>
                <w:lang w:bidi="ar-SA"/>
              </w:rPr>
              <w:t>property</w:t>
            </w:r>
            <w:r>
              <w:rPr>
                <w:rFonts w:ascii="Courier New" w:hAnsi="Courier New" w:cs="Courier New"/>
                <w:kern w:val="0"/>
                <w:lang w:bidi="ar-SA"/>
              </w:rPr>
              <w:t xml:space="preserve"> </w:t>
            </w:r>
            <w:r>
              <w:rPr>
                <w:rFonts w:ascii="Courier New" w:hAnsi="Courier New" w:cs="Courier New"/>
                <w:color w:val="7F007F"/>
                <w:kern w:val="0"/>
                <w:lang w:bidi="ar-SA"/>
              </w:rPr>
              <w:t>name</w:t>
            </w:r>
            <w:r>
              <w:rPr>
                <w:rFonts w:ascii="Courier New" w:hAnsi="Courier New" w:cs="Courier New"/>
                <w:color w:val="000000"/>
                <w:kern w:val="0"/>
                <w:lang w:bidi="ar-SA"/>
              </w:rPr>
              <w:t>=</w:t>
            </w:r>
            <w:r>
              <w:rPr>
                <w:rFonts w:ascii="Courier New" w:hAnsi="Courier New" w:cs="Courier New"/>
                <w:i/>
                <w:iCs/>
                <w:color w:val="2A00FF"/>
                <w:kern w:val="0"/>
                <w:lang w:bidi="ar-SA"/>
              </w:rPr>
              <w:t>"steps"</w:t>
            </w:r>
            <w:r>
              <w:rPr>
                <w:rFonts w:ascii="Courier New" w:hAnsi="Courier New" w:cs="Courier New"/>
                <w:kern w:val="0"/>
                <w:lang w:bidi="ar-SA"/>
              </w:rPr>
              <w:t xml:space="preserve"> </w:t>
            </w:r>
            <w:r>
              <w:rPr>
                <w:rFonts w:ascii="Courier New" w:hAnsi="Courier New" w:cs="Courier New"/>
                <w:color w:val="7F007F"/>
                <w:kern w:val="0"/>
                <w:lang w:bidi="ar-SA"/>
              </w:rPr>
              <w:t>ref</w:t>
            </w:r>
            <w:r>
              <w:rPr>
                <w:rFonts w:ascii="Courier New" w:hAnsi="Courier New" w:cs="Courier New"/>
                <w:color w:val="000000"/>
                <w:kern w:val="0"/>
                <w:lang w:bidi="ar-SA"/>
              </w:rPr>
              <w:t>=</w:t>
            </w:r>
            <w:r>
              <w:rPr>
                <w:rFonts w:ascii="Courier New" w:hAnsi="Courier New" w:cs="Courier New"/>
                <w:i/>
                <w:iCs/>
                <w:color w:val="2A00FF"/>
                <w:kern w:val="0"/>
                <w:lang w:bidi="ar-SA"/>
              </w:rPr>
              <w:t>"</w:t>
            </w:r>
            <w:proofErr w:type="spellStart"/>
            <w:r>
              <w:rPr>
                <w:rFonts w:ascii="Courier New" w:hAnsi="Courier New" w:cs="Courier New"/>
                <w:i/>
                <w:iCs/>
                <w:color w:val="2A00FF"/>
                <w:kern w:val="0"/>
                <w:lang w:bidi="ar-SA"/>
              </w:rPr>
              <w:t>mediationCdrResolverSteps</w:t>
            </w:r>
            <w:proofErr w:type="spellEnd"/>
            <w:r>
              <w:rPr>
                <w:rFonts w:ascii="Courier New" w:hAnsi="Courier New" w:cs="Courier New"/>
                <w:i/>
                <w:iCs/>
                <w:color w:val="2A00FF"/>
                <w:kern w:val="0"/>
                <w:lang w:bidi="ar-SA"/>
              </w:rPr>
              <w:t>"</w:t>
            </w:r>
            <w:r>
              <w:rPr>
                <w:rFonts w:ascii="Courier New" w:hAnsi="Courier New" w:cs="Courier New"/>
                <w:kern w:val="0"/>
                <w:lang w:bidi="ar-SA"/>
              </w:rPr>
              <w:t xml:space="preserve"> </w:t>
            </w:r>
            <w:r>
              <w:rPr>
                <w:rFonts w:ascii="Courier New" w:hAnsi="Courier New" w:cs="Courier New"/>
                <w:color w:val="008080"/>
                <w:kern w:val="0"/>
                <w:lang w:bidi="ar-SA"/>
              </w:rPr>
              <w:t>/&gt;</w:t>
            </w:r>
          </w:p>
          <w:p w:rsidR="00304EE8" w:rsidRDefault="0049335E">
            <w:pPr>
              <w:pStyle w:val="Standard"/>
            </w:pPr>
            <w:r>
              <w:rPr>
                <w:rFonts w:ascii="Courier New" w:hAnsi="Courier New" w:cs="Courier New"/>
                <w:color w:val="008080"/>
                <w:kern w:val="0"/>
                <w:lang w:bidi="ar-SA"/>
              </w:rPr>
              <w:t>&lt;/</w:t>
            </w:r>
            <w:r>
              <w:rPr>
                <w:rFonts w:ascii="Courier New" w:hAnsi="Courier New" w:cs="Courier New"/>
                <w:color w:val="3F7F7F"/>
                <w:kern w:val="0"/>
                <w:shd w:val="clear" w:color="auto" w:fill="C0C0C0"/>
                <w:lang w:bidi="ar-SA"/>
              </w:rPr>
              <w:t>bean</w:t>
            </w:r>
            <w:r>
              <w:rPr>
                <w:rFonts w:ascii="Courier New" w:hAnsi="Courier New" w:cs="Courier New"/>
                <w:color w:val="008080"/>
                <w:kern w:val="0"/>
                <w:lang w:bidi="ar-SA"/>
              </w:rPr>
              <w:t>&gt;</w:t>
            </w:r>
          </w:p>
        </w:tc>
      </w:tr>
    </w:tbl>
    <w:p w:rsidR="00304EE8" w:rsidRDefault="00304EE8">
      <w:pPr>
        <w:pStyle w:val="Standard"/>
        <w:rPr>
          <w:rFonts w:ascii="Arial" w:eastAsia="Monospace" w:hAnsi="Arial" w:cs="Arial"/>
          <w:color w:val="000000"/>
          <w:sz w:val="22"/>
          <w:szCs w:val="22"/>
        </w:rPr>
      </w:pPr>
    </w:p>
    <w:p w:rsidR="00304EE8" w:rsidRDefault="00304EE8">
      <w:pPr>
        <w:pStyle w:val="Standard"/>
      </w:pPr>
    </w:p>
    <w:p w:rsidR="00304EE8" w:rsidRDefault="00304EE8">
      <w:pPr>
        <w:pStyle w:val="Standard"/>
      </w:pPr>
    </w:p>
    <w:p w:rsidR="00304EE8" w:rsidRDefault="0049335E">
      <w:pPr>
        <w:pStyle w:val="Standard"/>
        <w:numPr>
          <w:ilvl w:val="0"/>
          <w:numId w:val="5"/>
        </w:numPr>
        <w:rPr>
          <w:rFonts w:ascii="Arial" w:hAnsi="Arial" w:cs="Arial"/>
          <w:b/>
          <w:sz w:val="22"/>
          <w:szCs w:val="22"/>
        </w:rPr>
      </w:pPr>
      <w:r>
        <w:rPr>
          <w:rFonts w:ascii="Arial" w:hAnsi="Arial" w:cs="Arial"/>
          <w:b/>
          <w:sz w:val="22"/>
          <w:szCs w:val="22"/>
        </w:rPr>
        <w:t>Sort by User ID and Event Date</w:t>
      </w:r>
    </w:p>
    <w:p w:rsidR="00304EE8" w:rsidRDefault="00304EE8">
      <w:pPr>
        <w:pStyle w:val="Standard"/>
      </w:pPr>
    </w:p>
    <w:p w:rsidR="00304EE8" w:rsidRDefault="0049335E">
      <w:pPr>
        <w:pStyle w:val="Standard"/>
      </w:pPr>
      <w:r>
        <w:rPr>
          <w:rFonts w:ascii="Arial" w:eastAsia="Monospace" w:hAnsi="Arial" w:cs="Arial"/>
          <w:color w:val="000000"/>
          <w:sz w:val="22"/>
          <w:szCs w:val="22"/>
        </w:rPr>
        <w:t xml:space="preserve">JMRConverterHadoopMapper uses </w:t>
      </w:r>
      <w:r>
        <w:rPr>
          <w:rFonts w:ascii="Arial" w:eastAsia="Monospace" w:hAnsi="Arial" w:cs="Arial"/>
          <w:b/>
          <w:bCs/>
          <w:i/>
          <w:iCs/>
          <w:color w:val="000000"/>
          <w:sz w:val="22"/>
          <w:szCs w:val="22"/>
        </w:rPr>
        <w:t xml:space="preserve">secondary-sort </w:t>
      </w:r>
      <w:r>
        <w:rPr>
          <w:rFonts w:ascii="Arial" w:eastAsia="Monospace" w:hAnsi="Arial" w:cs="Arial"/>
          <w:color w:val="000000"/>
          <w:sz w:val="22"/>
          <w:szCs w:val="22"/>
        </w:rPr>
        <w:t>of Map-Reduce framework to sort the output JMR records by the resolved jBilling User ID and Event Date. Without secondary-sort, which is the</w:t>
      </w:r>
      <w:r>
        <w:rPr>
          <w:rFonts w:eastAsia="Monospace" w:cs="Monospace"/>
          <w:color w:val="000000"/>
        </w:rPr>
        <w:t xml:space="preserve"> </w:t>
      </w:r>
      <w:r>
        <w:rPr>
          <w:rFonts w:ascii="Arial" w:eastAsia="Monospace" w:hAnsi="Arial" w:cs="Arial"/>
          <w:color w:val="000000"/>
          <w:sz w:val="22"/>
          <w:szCs w:val="22"/>
        </w:rPr>
        <w:t>default behaviour, the records will only be sorted by User ID, which acts as the Key for the record.</w:t>
      </w:r>
    </w:p>
    <w:p w:rsidR="00304EE8" w:rsidRDefault="00304EE8">
      <w:pPr>
        <w:pStyle w:val="Standard"/>
      </w:pPr>
    </w:p>
    <w:p w:rsidR="00304EE8" w:rsidRDefault="00304EE8">
      <w:pPr>
        <w:pStyle w:val="Standard"/>
      </w:pPr>
    </w:p>
    <w:p w:rsidR="00304EE8" w:rsidRDefault="0049335E">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r>
        <w:rPr>
          <w:rFonts w:ascii="Verdana" w:eastAsia="MS Mincho" w:hAnsi="Verdana" w:cs="Tahoma"/>
          <w:b/>
          <w:color w:val="5CB05A"/>
          <w:kern w:val="0"/>
          <w:sz w:val="32"/>
          <w:szCs w:val="32"/>
          <w:lang w:val="en-US" w:eastAsia="ar-SA" w:bidi="ar-SA"/>
        </w:rPr>
        <w:t>JMR Processor - Process JMRs into Orders</w:t>
      </w:r>
    </w:p>
    <w:p w:rsidR="00304EE8" w:rsidRDefault="0049335E">
      <w:pPr>
        <w:pStyle w:val="Standard"/>
        <w:rPr>
          <w:rFonts w:ascii="Arial" w:hAnsi="Arial" w:cs="Arial"/>
          <w:sz w:val="22"/>
          <w:szCs w:val="22"/>
        </w:rPr>
      </w:pPr>
      <w:r>
        <w:rPr>
          <w:rFonts w:ascii="Arial" w:hAnsi="Arial" w:cs="Arial"/>
          <w:sz w:val="22"/>
          <w:szCs w:val="22"/>
        </w:rPr>
        <w:t xml:space="preserve">JMR Processor is equivalent to the Hadoop Reducer in the Hadoop Map-Reduce framework. </w:t>
      </w:r>
    </w:p>
    <w:p w:rsidR="00304EE8" w:rsidRDefault="00304EE8">
      <w:pPr>
        <w:pStyle w:val="Standard"/>
        <w:rPr>
          <w:rFonts w:ascii="Arial" w:hAnsi="Arial" w:cs="Arial"/>
          <w:sz w:val="22"/>
          <w:szCs w:val="22"/>
        </w:rPr>
      </w:pPr>
    </w:p>
    <w:p w:rsidR="00304EE8" w:rsidRDefault="0049335E">
      <w:pPr>
        <w:pStyle w:val="Standard"/>
        <w:rPr>
          <w:rFonts w:ascii="Arial" w:hAnsi="Arial" w:cs="Arial"/>
          <w:sz w:val="22"/>
          <w:szCs w:val="22"/>
        </w:rPr>
      </w:pPr>
      <w:r>
        <w:rPr>
          <w:rFonts w:ascii="Arial" w:hAnsi="Arial" w:cs="Arial"/>
          <w:sz w:val="22"/>
          <w:szCs w:val="22"/>
        </w:rPr>
        <w:t xml:space="preserve">Each JMRProcessor receives JMRs or translated events as input for a given jBilling user. These </w:t>
      </w:r>
      <w:r>
        <w:rPr>
          <w:rFonts w:ascii="Arial" w:hAnsi="Arial" w:cs="Arial"/>
          <w:sz w:val="22"/>
          <w:szCs w:val="22"/>
        </w:rPr>
        <w:lastRenderedPageBreak/>
        <w:t>events are ordered by the Event Date. This allows for sequential processing of events within jBilling with a default step of Pricing included in between.</w:t>
      </w:r>
    </w:p>
    <w:p w:rsidR="00304EE8" w:rsidRDefault="00304EE8">
      <w:pPr>
        <w:pStyle w:val="Standard"/>
      </w:pPr>
    </w:p>
    <w:p w:rsidR="00304EE8" w:rsidRDefault="0049335E">
      <w:pPr>
        <w:pStyle w:val="Standard"/>
        <w:rPr>
          <w:rFonts w:ascii="Arial" w:hAnsi="Arial" w:cs="Arial"/>
          <w:b/>
          <w:sz w:val="22"/>
          <w:szCs w:val="22"/>
        </w:rPr>
      </w:pPr>
      <w:r>
        <w:rPr>
          <w:rFonts w:ascii="Arial" w:hAnsi="Arial" w:cs="Arial"/>
          <w:b/>
          <w:sz w:val="22"/>
          <w:szCs w:val="22"/>
        </w:rPr>
        <w:t>JMRProcessor</w:t>
      </w:r>
    </w:p>
    <w:p w:rsidR="00304EE8" w:rsidRDefault="00304EE8">
      <w:pPr>
        <w:pStyle w:val="Standard"/>
        <w:rPr>
          <w:rFonts w:ascii="Arial" w:hAnsi="Arial" w:cs="Arial"/>
          <w:b/>
          <w:sz w:val="22"/>
          <w:szCs w:val="22"/>
        </w:rPr>
      </w:pPr>
    </w:p>
    <w:p w:rsidR="00304EE8" w:rsidRDefault="0049335E">
      <w:pPr>
        <w:pStyle w:val="Standard"/>
        <w:rPr>
          <w:rFonts w:ascii="Arial" w:hAnsi="Arial" w:cs="Arial"/>
          <w:sz w:val="22"/>
          <w:szCs w:val="22"/>
        </w:rPr>
      </w:pPr>
      <w:r>
        <w:rPr>
          <w:rFonts w:ascii="Arial" w:hAnsi="Arial" w:cs="Arial"/>
          <w:sz w:val="22"/>
          <w:szCs w:val="22"/>
        </w:rPr>
        <w:t xml:space="preserve">JMRProcessor is an implementation of </w:t>
      </w:r>
      <w:proofErr w:type="spellStart"/>
      <w:r>
        <w:rPr>
          <w:rFonts w:ascii="Arial" w:hAnsi="Arial" w:cs="Arial"/>
          <w:sz w:val="22"/>
          <w:szCs w:val="22"/>
        </w:rPr>
        <w:t>IJMRProcessor</w:t>
      </w:r>
      <w:proofErr w:type="spellEnd"/>
      <w:r>
        <w:rPr>
          <w:rFonts w:ascii="Arial" w:hAnsi="Arial" w:cs="Arial"/>
          <w:sz w:val="22"/>
          <w:szCs w:val="22"/>
        </w:rPr>
        <w:t xml:space="preserve">. JMRProcessor is responsible for </w:t>
      </w:r>
    </w:p>
    <w:p w:rsidR="00304EE8" w:rsidRDefault="0049335E">
      <w:pPr>
        <w:pStyle w:val="Standard"/>
        <w:rPr>
          <w:rFonts w:ascii="Arial" w:hAnsi="Arial" w:cs="Arial"/>
          <w:sz w:val="22"/>
          <w:szCs w:val="22"/>
        </w:rPr>
      </w:pPr>
      <w:r>
        <w:rPr>
          <w:rFonts w:ascii="Arial" w:hAnsi="Arial" w:cs="Arial"/>
          <w:sz w:val="22"/>
          <w:szCs w:val="22"/>
        </w:rPr>
        <w:t>validating a JMR (JbillingMediationRecord) record and if good, processing that record into  an order for that customer or updating an existing order.</w:t>
      </w:r>
    </w:p>
    <w:p w:rsidR="00304EE8" w:rsidRDefault="00304EE8">
      <w:pPr>
        <w:pStyle w:val="Standard"/>
        <w:rPr>
          <w:rFonts w:ascii="Arial" w:hAnsi="Arial" w:cs="Arial"/>
          <w:sz w:val="22"/>
          <w:szCs w:val="22"/>
        </w:rPr>
      </w:pPr>
    </w:p>
    <w:p w:rsidR="00304EE8" w:rsidRDefault="0049335E">
      <w:pPr>
        <w:pStyle w:val="Standard"/>
        <w:rPr>
          <w:rFonts w:ascii="Arial" w:hAnsi="Arial" w:cs="Arial"/>
          <w:sz w:val="22"/>
          <w:szCs w:val="22"/>
        </w:rPr>
      </w:pPr>
      <w:r>
        <w:rPr>
          <w:rFonts w:ascii="Arial" w:hAnsi="Arial" w:cs="Arial"/>
          <w:sz w:val="22"/>
          <w:szCs w:val="22"/>
        </w:rPr>
        <w:t>The JMRProcessor implementation can be Spring configured and a right implementation can be swapped via configuration.</w:t>
      </w:r>
    </w:p>
    <w:p w:rsidR="00304EE8" w:rsidRDefault="00304EE8">
      <w:pPr>
        <w:pStyle w:val="Standard"/>
        <w:rPr>
          <w:rFonts w:ascii="Arial" w:hAnsi="Arial" w:cs="Arial"/>
          <w:sz w:val="22"/>
          <w:szCs w:val="22"/>
        </w:rPr>
      </w:pPr>
    </w:p>
    <w:p w:rsidR="00304EE8" w:rsidRDefault="00304EE8">
      <w:pPr>
        <w:pStyle w:val="Standard"/>
        <w:rPr>
          <w:rFonts w:ascii="Arial" w:hAnsi="Arial" w:cs="Arial"/>
          <w:sz w:val="22"/>
          <w:szCs w:val="22"/>
        </w:rPr>
      </w:pPr>
    </w:p>
    <w:p w:rsidR="00304EE8" w:rsidRDefault="0049335E">
      <w:pPr>
        <w:pStyle w:val="Standard"/>
        <w:numPr>
          <w:ilvl w:val="0"/>
          <w:numId w:val="6"/>
        </w:numPr>
        <w:rPr>
          <w:rFonts w:ascii="Arial" w:hAnsi="Arial" w:cs="Arial"/>
          <w:b/>
          <w:sz w:val="22"/>
          <w:szCs w:val="22"/>
        </w:rPr>
      </w:pPr>
      <w:r>
        <w:rPr>
          <w:rFonts w:ascii="Arial" w:hAnsi="Arial" w:cs="Arial"/>
          <w:b/>
          <w:sz w:val="22"/>
          <w:szCs w:val="22"/>
        </w:rPr>
        <w:t>Validate JMR Record</w:t>
      </w:r>
    </w:p>
    <w:p w:rsidR="00304EE8" w:rsidRDefault="00304EE8">
      <w:pPr>
        <w:pStyle w:val="Standard"/>
        <w:ind w:left="360"/>
        <w:rPr>
          <w:rFonts w:ascii="Arial" w:hAnsi="Arial" w:cs="Arial"/>
          <w:b/>
          <w:sz w:val="22"/>
          <w:szCs w:val="22"/>
        </w:rPr>
      </w:pPr>
    </w:p>
    <w:p w:rsidR="00304EE8" w:rsidRDefault="0049335E">
      <w:pPr>
        <w:pStyle w:val="Standard"/>
        <w:ind w:left="338"/>
      </w:pPr>
      <w:r>
        <w:rPr>
          <w:rFonts w:ascii="Arial" w:hAnsi="Arial" w:cs="Arial"/>
          <w:sz w:val="22"/>
          <w:szCs w:val="22"/>
        </w:rPr>
        <w:t>Any errors discovered at this stage will close the record for further processing. The errors are saved with the JMR itself for further action. The record is then closed and no change is affected on jBilling customer or orders.</w:t>
      </w:r>
    </w:p>
    <w:p w:rsidR="00304EE8" w:rsidRDefault="00304EE8">
      <w:pPr>
        <w:pStyle w:val="Standard"/>
        <w:ind w:left="360"/>
        <w:rPr>
          <w:rFonts w:ascii="Arial" w:hAnsi="Arial" w:cs="Arial"/>
          <w:b/>
          <w:sz w:val="22"/>
          <w:szCs w:val="22"/>
        </w:rPr>
      </w:pPr>
    </w:p>
    <w:p w:rsidR="00304EE8" w:rsidRDefault="0049335E">
      <w:pPr>
        <w:pStyle w:val="Standard"/>
        <w:numPr>
          <w:ilvl w:val="0"/>
          <w:numId w:val="6"/>
        </w:numPr>
        <w:rPr>
          <w:rFonts w:ascii="Arial" w:hAnsi="Arial" w:cs="Arial"/>
          <w:b/>
          <w:sz w:val="22"/>
          <w:szCs w:val="22"/>
        </w:rPr>
      </w:pPr>
      <w:r>
        <w:rPr>
          <w:rFonts w:ascii="Arial" w:hAnsi="Arial" w:cs="Arial"/>
          <w:b/>
          <w:sz w:val="22"/>
          <w:szCs w:val="22"/>
        </w:rPr>
        <w:t>Get/Create Current Order</w:t>
      </w:r>
    </w:p>
    <w:p w:rsidR="00304EE8" w:rsidRDefault="00304EE8">
      <w:pPr>
        <w:pStyle w:val="Standard"/>
        <w:ind w:left="360"/>
        <w:rPr>
          <w:rFonts w:ascii="Arial" w:hAnsi="Arial" w:cs="Arial"/>
          <w:b/>
          <w:sz w:val="22"/>
          <w:szCs w:val="22"/>
        </w:rPr>
      </w:pPr>
    </w:p>
    <w:p w:rsidR="00304EE8" w:rsidRDefault="0049335E">
      <w:pPr>
        <w:pStyle w:val="Standard"/>
        <w:ind w:left="360"/>
      </w:pPr>
      <w:r>
        <w:rPr>
          <w:rFonts w:ascii="Arial" w:hAnsi="Arial" w:cs="Arial"/>
          <w:sz w:val="22"/>
          <w:szCs w:val="22"/>
        </w:rPr>
        <w:t xml:space="preserve">This is the standard mediation step and one of the final actions when an order must either </w:t>
      </w:r>
      <w:r>
        <w:rPr>
          <w:rFonts w:ascii="Arial" w:hAnsi="Arial" w:cs="Arial"/>
          <w:sz w:val="22"/>
          <w:szCs w:val="22"/>
        </w:rPr>
        <w:tab/>
        <w:t>be updated or created for the customer.  It is important to resolve if a current order exists that can be updated.</w:t>
      </w:r>
    </w:p>
    <w:p w:rsidR="00304EE8" w:rsidRDefault="00304EE8">
      <w:pPr>
        <w:pStyle w:val="Standard"/>
        <w:ind w:left="360"/>
        <w:rPr>
          <w:rFonts w:ascii="Arial" w:hAnsi="Arial" w:cs="Arial"/>
          <w:b/>
          <w:sz w:val="22"/>
          <w:szCs w:val="22"/>
        </w:rPr>
      </w:pPr>
    </w:p>
    <w:p w:rsidR="00304EE8" w:rsidRDefault="0049335E">
      <w:pPr>
        <w:pStyle w:val="Standard"/>
        <w:numPr>
          <w:ilvl w:val="0"/>
          <w:numId w:val="6"/>
        </w:numPr>
        <w:rPr>
          <w:rFonts w:ascii="Arial" w:hAnsi="Arial" w:cs="Arial"/>
          <w:b/>
          <w:sz w:val="22"/>
          <w:szCs w:val="22"/>
        </w:rPr>
      </w:pPr>
      <w:r>
        <w:rPr>
          <w:rFonts w:ascii="Arial" w:hAnsi="Arial" w:cs="Arial"/>
          <w:b/>
          <w:sz w:val="22"/>
          <w:szCs w:val="22"/>
        </w:rPr>
        <w:t>Update current order</w:t>
      </w:r>
    </w:p>
    <w:p w:rsidR="00304EE8" w:rsidRDefault="00304EE8">
      <w:pPr>
        <w:pStyle w:val="Standard"/>
        <w:ind w:left="360"/>
        <w:rPr>
          <w:rFonts w:ascii="Arial" w:hAnsi="Arial" w:cs="Arial"/>
          <w:b/>
          <w:sz w:val="22"/>
          <w:szCs w:val="22"/>
        </w:rPr>
      </w:pPr>
    </w:p>
    <w:p w:rsidR="00304EE8" w:rsidRDefault="0049335E">
      <w:pPr>
        <w:pStyle w:val="Standard"/>
        <w:ind w:left="360"/>
        <w:rPr>
          <w:rFonts w:ascii="Arial" w:hAnsi="Arial" w:cs="Arial"/>
          <w:sz w:val="22"/>
          <w:szCs w:val="22"/>
        </w:rPr>
      </w:pPr>
      <w:r>
        <w:rPr>
          <w:rFonts w:ascii="Arial" w:hAnsi="Arial" w:cs="Arial"/>
          <w:sz w:val="22"/>
          <w:szCs w:val="22"/>
        </w:rPr>
        <w:t>Add the item to the current order or the new order. This may internally trigger Pricing Tasks and Item Management tasks as well. This is different from rules based processing as the rating/pricing step is now combined or almost the final step of Mediation step Process JMR.</w:t>
      </w: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304EE8">
      <w:pPr>
        <w:pStyle w:val="Standard"/>
        <w:ind w:left="360"/>
        <w:rPr>
          <w:rFonts w:ascii="Arial" w:hAnsi="Arial" w:cs="Arial"/>
          <w:sz w:val="22"/>
          <w:szCs w:val="22"/>
        </w:rPr>
      </w:pPr>
    </w:p>
    <w:p w:rsidR="00304EE8" w:rsidRDefault="0049335E">
      <w:pPr>
        <w:keepNext/>
        <w:widowControl/>
        <w:tabs>
          <w:tab w:val="left" w:pos="0"/>
        </w:tabs>
        <w:spacing w:before="240" w:after="120" w:line="360" w:lineRule="auto"/>
        <w:jc w:val="right"/>
        <w:textAlignment w:val="auto"/>
        <w:rPr>
          <w:rFonts w:ascii="Verdana" w:eastAsia="MS Mincho" w:hAnsi="Verdana" w:cs="Tahoma"/>
          <w:b/>
          <w:i/>
          <w:color w:val="5CB05A"/>
          <w:kern w:val="0"/>
          <w:sz w:val="64"/>
          <w:szCs w:val="28"/>
          <w:lang w:val="en-US" w:eastAsia="ar-SA" w:bidi="ar-SA"/>
        </w:rPr>
      </w:pPr>
      <w:r>
        <w:rPr>
          <w:rFonts w:ascii="Verdana" w:eastAsia="MS Mincho" w:hAnsi="Verdana" w:cs="Tahoma"/>
          <w:b/>
          <w:i/>
          <w:color w:val="5CB05A"/>
          <w:kern w:val="0"/>
          <w:sz w:val="64"/>
          <w:szCs w:val="28"/>
          <w:lang w:val="en-US" w:eastAsia="ar-SA" w:bidi="ar-SA"/>
        </w:rPr>
        <w:lastRenderedPageBreak/>
        <w:t>Mediation Steps</w:t>
      </w:r>
    </w:p>
    <w:p w:rsidR="00304EE8" w:rsidRDefault="00304EE8">
      <w:pPr>
        <w:pStyle w:val="Standard"/>
        <w:rPr>
          <w:b/>
          <w:bCs/>
          <w:color w:val="13544E"/>
          <w:sz w:val="32"/>
          <w:szCs w:val="32"/>
        </w:rPr>
      </w:pPr>
    </w:p>
    <w:p w:rsidR="00304EE8" w:rsidRDefault="0049335E">
      <w:pPr>
        <w:pStyle w:val="Textbody"/>
        <w:rPr>
          <w:rFonts w:ascii="Arial" w:hAnsi="Arial" w:cs="Arial"/>
          <w:sz w:val="22"/>
          <w:szCs w:val="22"/>
        </w:rPr>
      </w:pPr>
      <w:r>
        <w:rPr>
          <w:rFonts w:ascii="Arial" w:hAnsi="Arial" w:cs="Arial"/>
          <w:sz w:val="22"/>
          <w:szCs w:val="22"/>
        </w:rPr>
        <w:t xml:space="preserve">Mediation 3.0 carries the same simple architecture presented by the jBilling Mediation 2.0 i.e. CDR processing in Steps. </w:t>
      </w:r>
      <w:r>
        <w:rPr>
          <w:rFonts w:ascii="Arial" w:hAnsi="Arial" w:cs="Arial"/>
          <w:sz w:val="22"/>
          <w:szCs w:val="22"/>
        </w:rPr>
        <w:tab/>
        <w:t>While the steps for jBilling Mediation still remain the same for generic, simple and efficient processing of user events (CDRs), the architecture and implementation has undergone some significant towards something more modular and easier to manage the new components.</w:t>
      </w:r>
    </w:p>
    <w:p w:rsidR="00304EE8" w:rsidRDefault="0049335E">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r>
        <w:rPr>
          <w:rFonts w:ascii="Verdana" w:eastAsia="MS Mincho" w:hAnsi="Verdana" w:cs="Tahoma"/>
          <w:b/>
          <w:color w:val="5CB05A"/>
          <w:kern w:val="0"/>
          <w:sz w:val="32"/>
          <w:szCs w:val="32"/>
          <w:lang w:val="en-US" w:eastAsia="ar-SA" w:bidi="ar-SA"/>
        </w:rPr>
        <w:t>Mediation Steps</w:t>
      </w:r>
    </w:p>
    <w:p w:rsidR="00304EE8" w:rsidRDefault="0049335E">
      <w:pPr>
        <w:pStyle w:val="Standard"/>
        <w:numPr>
          <w:ilvl w:val="0"/>
          <w:numId w:val="7"/>
        </w:numPr>
        <w:rPr>
          <w:rFonts w:ascii="Arial" w:hAnsi="Arial" w:cs="Arial"/>
          <w:sz w:val="22"/>
          <w:szCs w:val="22"/>
        </w:rPr>
      </w:pPr>
      <w:r>
        <w:rPr>
          <w:rFonts w:ascii="Arial" w:hAnsi="Arial" w:cs="Arial"/>
          <w:sz w:val="22"/>
          <w:szCs w:val="22"/>
        </w:rPr>
        <w:t>Resolve user and currency</w:t>
      </w:r>
    </w:p>
    <w:p w:rsidR="00304EE8" w:rsidRDefault="0049335E">
      <w:pPr>
        <w:pStyle w:val="Standard"/>
        <w:numPr>
          <w:ilvl w:val="0"/>
          <w:numId w:val="7"/>
        </w:numPr>
        <w:rPr>
          <w:rFonts w:ascii="Arial" w:hAnsi="Arial" w:cs="Arial"/>
          <w:sz w:val="22"/>
          <w:szCs w:val="22"/>
        </w:rPr>
      </w:pPr>
      <w:r>
        <w:rPr>
          <w:rFonts w:ascii="Arial" w:hAnsi="Arial" w:cs="Arial"/>
          <w:sz w:val="22"/>
          <w:szCs w:val="22"/>
        </w:rPr>
        <w:t>Resolve event date</w:t>
      </w:r>
    </w:p>
    <w:p w:rsidR="00304EE8" w:rsidRDefault="0049335E">
      <w:pPr>
        <w:pStyle w:val="Standard"/>
        <w:numPr>
          <w:ilvl w:val="0"/>
          <w:numId w:val="7"/>
        </w:numPr>
        <w:rPr>
          <w:rFonts w:ascii="Arial" w:hAnsi="Arial" w:cs="Arial"/>
          <w:sz w:val="22"/>
          <w:szCs w:val="22"/>
        </w:rPr>
      </w:pPr>
      <w:r>
        <w:rPr>
          <w:rFonts w:ascii="Arial" w:hAnsi="Arial" w:cs="Arial"/>
          <w:sz w:val="22"/>
          <w:szCs w:val="22"/>
        </w:rPr>
        <w:t>Resolve Current Order (Event Date required for this)</w:t>
      </w:r>
    </w:p>
    <w:p w:rsidR="00304EE8" w:rsidRDefault="0049335E">
      <w:pPr>
        <w:pStyle w:val="Standard"/>
        <w:numPr>
          <w:ilvl w:val="0"/>
          <w:numId w:val="7"/>
        </w:numPr>
        <w:rPr>
          <w:rFonts w:ascii="Arial" w:hAnsi="Arial" w:cs="Arial"/>
          <w:sz w:val="22"/>
          <w:szCs w:val="22"/>
        </w:rPr>
      </w:pPr>
      <w:r>
        <w:rPr>
          <w:rFonts w:ascii="Arial" w:hAnsi="Arial" w:cs="Arial"/>
          <w:sz w:val="22"/>
          <w:szCs w:val="22"/>
        </w:rPr>
        <w:t>Resolve Item or Product</w:t>
      </w:r>
    </w:p>
    <w:p w:rsidR="00304EE8" w:rsidRDefault="0049335E">
      <w:pPr>
        <w:pStyle w:val="Standard"/>
        <w:numPr>
          <w:ilvl w:val="0"/>
          <w:numId w:val="7"/>
        </w:numPr>
        <w:rPr>
          <w:rFonts w:ascii="Arial" w:hAnsi="Arial" w:cs="Arial"/>
          <w:sz w:val="22"/>
          <w:szCs w:val="22"/>
        </w:rPr>
      </w:pPr>
      <w:r>
        <w:rPr>
          <w:rFonts w:ascii="Arial" w:hAnsi="Arial" w:cs="Arial"/>
          <w:sz w:val="22"/>
          <w:szCs w:val="22"/>
        </w:rPr>
        <w:t>Resolve Price (Rating or Pricing)</w:t>
      </w:r>
    </w:p>
    <w:p w:rsidR="00304EE8" w:rsidRDefault="0049335E">
      <w:pPr>
        <w:pStyle w:val="Standard"/>
        <w:numPr>
          <w:ilvl w:val="0"/>
          <w:numId w:val="7"/>
        </w:numPr>
        <w:rPr>
          <w:rFonts w:ascii="Arial" w:hAnsi="Arial" w:cs="Arial"/>
          <w:sz w:val="22"/>
          <w:szCs w:val="22"/>
        </w:rPr>
      </w:pPr>
      <w:r>
        <w:rPr>
          <w:rFonts w:ascii="Arial" w:hAnsi="Arial" w:cs="Arial"/>
          <w:sz w:val="22"/>
          <w:szCs w:val="22"/>
        </w:rPr>
        <w:t>Line Creation</w:t>
      </w:r>
    </w:p>
    <w:p w:rsidR="00304EE8" w:rsidRDefault="0049335E">
      <w:pPr>
        <w:pStyle w:val="Standard"/>
        <w:numPr>
          <w:ilvl w:val="0"/>
          <w:numId w:val="7"/>
        </w:numPr>
        <w:rPr>
          <w:rFonts w:ascii="Arial" w:hAnsi="Arial" w:cs="Arial"/>
          <w:sz w:val="22"/>
          <w:szCs w:val="22"/>
        </w:rPr>
      </w:pPr>
      <w:r>
        <w:rPr>
          <w:rFonts w:ascii="Arial" w:hAnsi="Arial" w:cs="Arial"/>
          <w:sz w:val="22"/>
          <w:szCs w:val="22"/>
        </w:rPr>
        <w:t>Item Management</w:t>
      </w:r>
    </w:p>
    <w:p w:rsidR="00304EE8" w:rsidRDefault="00304EE8">
      <w:pPr>
        <w:pStyle w:val="Textbody"/>
        <w:rPr>
          <w:rFonts w:ascii="Arial" w:hAnsi="Arial" w:cs="Arial"/>
          <w:sz w:val="22"/>
          <w:szCs w:val="22"/>
        </w:rPr>
      </w:pPr>
    </w:p>
    <w:p w:rsidR="00304EE8" w:rsidRDefault="0049335E">
      <w:pPr>
        <w:pStyle w:val="Textbody"/>
      </w:pPr>
      <w:r>
        <w:rPr>
          <w:rFonts w:ascii="Arial" w:hAnsi="Arial" w:cs="Arial"/>
          <w:sz w:val="22"/>
          <w:szCs w:val="22"/>
        </w:rPr>
        <w:t xml:space="preserve">With Mediation 3.0, each step is a compilable unit with its own custom logic something similar to a 'Single responsibility principal'. For example, A jBilling user may be resolved in many ways like: User ID based resolution, User Name based resolution, Email ID of the user etc. One such example shown below is </w:t>
      </w:r>
      <w:r>
        <w:rPr>
          <w:rFonts w:ascii="Arial" w:hAnsi="Arial" w:cs="Arial"/>
          <w:b/>
          <w:bCs/>
          <w:sz w:val="22"/>
          <w:szCs w:val="22"/>
        </w:rPr>
        <w:t xml:space="preserve">UserLoginResolutionStep.java </w:t>
      </w:r>
      <w:r>
        <w:rPr>
          <w:rFonts w:ascii="Arial" w:hAnsi="Arial" w:cs="Arial"/>
          <w:sz w:val="22"/>
          <w:szCs w:val="22"/>
        </w:rPr>
        <w:t>component class, which tries to resolve the user based on the user's login name.</w:t>
      </w:r>
    </w:p>
    <w:p w:rsidR="00304EE8" w:rsidRDefault="00304EE8">
      <w:pPr>
        <w:pStyle w:val="Standard"/>
      </w:pPr>
    </w:p>
    <w:p w:rsidR="00304EE8" w:rsidRDefault="0049335E">
      <w:pPr>
        <w:pStyle w:val="Textbody"/>
        <w:rPr>
          <w:rFonts w:ascii="Arial" w:hAnsi="Arial" w:cs="Arial"/>
          <w:sz w:val="22"/>
          <w:szCs w:val="22"/>
        </w:rPr>
      </w:pPr>
      <w:r>
        <w:rPr>
          <w:rFonts w:ascii="Arial" w:hAnsi="Arial" w:cs="Arial"/>
          <w:sz w:val="22"/>
          <w:szCs w:val="22"/>
        </w:rPr>
        <w:t>As a result, each erstwhile Mediation 2.0 Step has been transformed into a component of itself. And that is why each such step component is represented with its own class or Abstract class.</w:t>
      </w:r>
    </w:p>
    <w:p w:rsidR="00304EE8" w:rsidRDefault="00304EE8">
      <w:pPr>
        <w:pStyle w:val="Textbody"/>
        <w:rPr>
          <w:rFonts w:ascii="Arial" w:hAnsi="Arial" w:cs="Arial"/>
          <w:sz w:val="22"/>
          <w:szCs w:val="22"/>
        </w:rPr>
      </w:pPr>
    </w:p>
    <w:p w:rsidR="00304EE8" w:rsidRDefault="0049335E">
      <w:pPr>
        <w:pStyle w:val="Textbody"/>
        <w:rPr>
          <w:rFonts w:ascii="Arial" w:hAnsi="Arial" w:cs="Arial"/>
          <w:sz w:val="22"/>
          <w:szCs w:val="22"/>
        </w:rPr>
      </w:pPr>
      <w:r>
        <w:rPr>
          <w:rFonts w:ascii="Arial" w:hAnsi="Arial" w:cs="Arial"/>
          <w:sz w:val="22"/>
          <w:szCs w:val="22"/>
        </w:rPr>
        <w:t>It will easier to visualize this with the component class for each step.</w:t>
      </w:r>
    </w:p>
    <w:p w:rsidR="00304EE8" w:rsidRDefault="00304EE8">
      <w:pPr>
        <w:pStyle w:val="Textbody"/>
      </w:pPr>
    </w:p>
    <w:p w:rsidR="00304EE8" w:rsidRDefault="0049335E">
      <w:pPr>
        <w:pStyle w:val="Textbody"/>
      </w:pPr>
      <w:r>
        <w:rPr>
          <w:noProof/>
          <w:lang w:eastAsia="en-IN" w:bidi="ar-SA"/>
        </w:rPr>
        <w:lastRenderedPageBreak/>
        <w:drawing>
          <wp:anchor distT="0" distB="0" distL="114300" distR="114300" simplePos="0" relativeHeight="251658752" behindDoc="0" locked="0" layoutInCell="1" allowOverlap="1">
            <wp:simplePos x="0" y="0"/>
            <wp:positionH relativeFrom="column">
              <wp:align>center</wp:align>
            </wp:positionH>
            <wp:positionV relativeFrom="paragraph">
              <wp:align>top</wp:align>
            </wp:positionV>
            <wp:extent cx="6119996" cy="3735717"/>
            <wp:effectExtent l="0" t="0" r="0" b="0"/>
            <wp:wrapSquare wrapText="bothSides"/>
            <wp:docPr id="4"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6119996" cy="3735717"/>
                    </a:xfrm>
                    <a:prstGeom prst="rect">
                      <a:avLst/>
                    </a:prstGeom>
                    <a:noFill/>
                    <a:ln>
                      <a:noFill/>
                      <a:prstDash/>
                    </a:ln>
                  </pic:spPr>
                </pic:pic>
              </a:graphicData>
            </a:graphic>
          </wp:anchor>
        </w:drawing>
      </w:r>
    </w:p>
    <w:p w:rsidR="00304EE8" w:rsidRDefault="0049335E">
      <w:pPr>
        <w:pStyle w:val="Textbody"/>
      </w:pPr>
      <w:r>
        <w:rPr>
          <w:rFonts w:ascii="Arial" w:hAnsi="Arial" w:cs="Arial"/>
          <w:sz w:val="22"/>
          <w:szCs w:val="22"/>
        </w:rPr>
        <w:t>Each of the Mediation Step is now  a Spring Bean and the sequence of steps are required to be added as an ordered collection to the steps to the configuration of CDR Resolver (</w:t>
      </w:r>
      <w:proofErr w:type="spellStart"/>
      <w:r>
        <w:rPr>
          <w:rFonts w:ascii="Courier New" w:hAnsi="Courier New" w:cs="Courier New"/>
          <w:sz w:val="20"/>
          <w:szCs w:val="20"/>
        </w:rPr>
        <w:t>IMediationCDRResolver</w:t>
      </w:r>
      <w:proofErr w:type="spellEnd"/>
      <w:r>
        <w:rPr>
          <w:rFonts w:ascii="Arial" w:hAnsi="Arial" w:cs="Arial"/>
          <w:sz w:val="22"/>
          <w:szCs w:val="22"/>
        </w:rPr>
        <w:t>)</w:t>
      </w:r>
    </w:p>
    <w:p w:rsidR="00304EE8" w:rsidRDefault="00304EE8">
      <w:pPr>
        <w:pStyle w:val="Textbody"/>
        <w:rPr>
          <w:rFonts w:ascii="Arial" w:hAnsi="Arial" w:cs="Arial"/>
          <w:sz w:val="22"/>
          <w:szCs w:val="22"/>
        </w:rPr>
      </w:pPr>
    </w:p>
    <w:p w:rsidR="00304EE8" w:rsidRDefault="0049335E">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r>
        <w:rPr>
          <w:rFonts w:ascii="Verdana" w:eastAsia="MS Mincho" w:hAnsi="Verdana" w:cs="Tahoma"/>
          <w:b/>
          <w:color w:val="5CB05A"/>
          <w:kern w:val="0"/>
          <w:sz w:val="32"/>
          <w:szCs w:val="32"/>
          <w:lang w:val="en-US" w:eastAsia="ar-SA" w:bidi="ar-SA"/>
        </w:rPr>
        <w:t>Why Steps</w:t>
      </w:r>
    </w:p>
    <w:p w:rsidR="00304EE8" w:rsidRDefault="0049335E">
      <w:pPr>
        <w:pStyle w:val="Textbody"/>
        <w:rPr>
          <w:rFonts w:ascii="Arial" w:hAnsi="Arial" w:cs="Arial"/>
          <w:sz w:val="22"/>
          <w:szCs w:val="22"/>
        </w:rPr>
      </w:pPr>
      <w:r>
        <w:rPr>
          <w:rFonts w:ascii="Arial" w:hAnsi="Arial" w:cs="Arial"/>
          <w:sz w:val="22"/>
          <w:szCs w:val="22"/>
        </w:rPr>
        <w:t>Mediation was and is never a one-size-fits-all component of a Telco system. It is indeed customized for each event format.</w:t>
      </w:r>
    </w:p>
    <w:p w:rsidR="00304EE8" w:rsidRDefault="00304EE8">
      <w:pPr>
        <w:pStyle w:val="Textbody"/>
        <w:rPr>
          <w:rFonts w:ascii="Arial" w:hAnsi="Arial" w:cs="Arial"/>
          <w:sz w:val="22"/>
          <w:szCs w:val="22"/>
        </w:rPr>
      </w:pPr>
    </w:p>
    <w:p w:rsidR="00304EE8" w:rsidRDefault="0049335E">
      <w:pPr>
        <w:pStyle w:val="Textbody"/>
        <w:rPr>
          <w:rFonts w:ascii="Arial" w:hAnsi="Arial" w:cs="Arial"/>
          <w:sz w:val="22"/>
          <w:szCs w:val="22"/>
        </w:rPr>
      </w:pPr>
      <w:r>
        <w:rPr>
          <w:rFonts w:ascii="Arial" w:hAnsi="Arial" w:cs="Arial"/>
          <w:sz w:val="22"/>
          <w:szCs w:val="22"/>
        </w:rPr>
        <w:t>In earlier versions of jBilling, the entire mediation was either a big rules file or a big java file with all the business logic encapsulated in methods with headers for appropriate steps. Each method implementation was customized depending on what rule to use and the format of the incoming record. Thus a fine-grained control was achieved over the processing.</w:t>
      </w:r>
    </w:p>
    <w:p w:rsidR="00304EE8" w:rsidRDefault="00304EE8">
      <w:pPr>
        <w:pStyle w:val="Textbody"/>
        <w:rPr>
          <w:rFonts w:ascii="Arial" w:hAnsi="Arial" w:cs="Arial"/>
          <w:sz w:val="22"/>
          <w:szCs w:val="22"/>
        </w:rPr>
      </w:pPr>
    </w:p>
    <w:p w:rsidR="00304EE8" w:rsidRDefault="0049335E">
      <w:pPr>
        <w:pStyle w:val="Textbody"/>
        <w:rPr>
          <w:rFonts w:ascii="Arial" w:hAnsi="Arial" w:cs="Arial"/>
          <w:sz w:val="22"/>
          <w:szCs w:val="22"/>
        </w:rPr>
      </w:pPr>
      <w:r>
        <w:rPr>
          <w:rFonts w:ascii="Arial" w:hAnsi="Arial" w:cs="Arial"/>
          <w:sz w:val="22"/>
          <w:szCs w:val="22"/>
        </w:rPr>
        <w:t>In Mediation 3.0, the biggest separation is the separation of framework of Mediation or the Mediation component itself from the customization. Therefore, the only thing that needs to be customized is a relevant step that does not match the standard implementations vis-a-vis the input format. No other part of Mediation 3.0 is required to change including the Mapper, Reducers and the Job Runner.</w:t>
      </w:r>
    </w:p>
    <w:p w:rsidR="00304EE8" w:rsidRDefault="00304EE8">
      <w:pPr>
        <w:pStyle w:val="Textbody"/>
        <w:rPr>
          <w:rFonts w:ascii="Arial" w:hAnsi="Arial" w:cs="Arial"/>
          <w:sz w:val="22"/>
          <w:szCs w:val="22"/>
        </w:rPr>
      </w:pPr>
    </w:p>
    <w:p w:rsidR="00304EE8" w:rsidRDefault="0049335E">
      <w:pPr>
        <w:pStyle w:val="Textbody"/>
        <w:rPr>
          <w:rFonts w:ascii="Arial" w:hAnsi="Arial" w:cs="Arial"/>
          <w:sz w:val="22"/>
          <w:szCs w:val="22"/>
        </w:rPr>
      </w:pPr>
      <w:r>
        <w:rPr>
          <w:rFonts w:ascii="Arial" w:hAnsi="Arial" w:cs="Arial"/>
          <w:sz w:val="22"/>
          <w:szCs w:val="22"/>
        </w:rPr>
        <w:t>Example Standard implementation for some steps.</w:t>
      </w:r>
    </w:p>
    <w:p w:rsidR="00304EE8" w:rsidRDefault="0049335E">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r>
        <w:rPr>
          <w:rFonts w:ascii="Verdana" w:eastAsia="MS Mincho" w:hAnsi="Verdana" w:cs="Tahoma"/>
          <w:b/>
          <w:color w:val="5CB05A"/>
          <w:kern w:val="0"/>
          <w:sz w:val="32"/>
          <w:szCs w:val="32"/>
          <w:lang w:val="en-US" w:eastAsia="ar-SA" w:bidi="ar-SA"/>
        </w:rPr>
        <w:t>UserLoginResolutionStep</w:t>
      </w:r>
    </w:p>
    <w:p w:rsidR="00304EE8" w:rsidRDefault="0049335E">
      <w:pPr>
        <w:pStyle w:val="Textbody"/>
        <w:rPr>
          <w:rFonts w:ascii="Arial" w:hAnsi="Arial" w:cs="Arial"/>
          <w:sz w:val="22"/>
          <w:szCs w:val="22"/>
        </w:rPr>
      </w:pPr>
      <w:r>
        <w:rPr>
          <w:rFonts w:ascii="Arial" w:hAnsi="Arial" w:cs="Arial"/>
          <w:sz w:val="22"/>
          <w:szCs w:val="22"/>
        </w:rPr>
        <w:t xml:space="preserve">This class implements the function to resolve a User based on the Username. The userName is made available to the class as an input by the User Name Field name via spring configuration. See </w:t>
      </w:r>
      <w:r>
        <w:rPr>
          <w:rFonts w:ascii="Arial" w:hAnsi="Arial" w:cs="Arial"/>
          <w:sz w:val="22"/>
          <w:szCs w:val="22"/>
        </w:rPr>
        <w:lastRenderedPageBreak/>
        <w:t>below:</w:t>
      </w:r>
    </w:p>
    <w:p w:rsidR="00304EE8" w:rsidRDefault="00304EE8">
      <w:pPr>
        <w:pStyle w:val="Textbody"/>
        <w:rPr>
          <w:rFonts w:ascii="Arial" w:hAnsi="Arial" w:cs="Arial"/>
          <w:sz w:val="22"/>
          <w:szCs w:val="22"/>
        </w:rPr>
      </w:pPr>
    </w:p>
    <w:tbl>
      <w:tblPr>
        <w:tblW w:w="9320" w:type="dxa"/>
        <w:tblInd w:w="534" w:type="dxa"/>
        <w:tblCellMar>
          <w:left w:w="10" w:type="dxa"/>
          <w:right w:w="10" w:type="dxa"/>
        </w:tblCellMar>
        <w:tblLook w:val="0000"/>
      </w:tblPr>
      <w:tblGrid>
        <w:gridCol w:w="9320"/>
      </w:tblGrid>
      <w:tr w:rsidR="00304EE8">
        <w:trPr>
          <w:trHeight w:val="611"/>
        </w:trPr>
        <w:tc>
          <w:tcPr>
            <w:tcW w:w="9320" w:type="dxa"/>
            <w:tcBorders>
              <w:top w:val="single" w:sz="4" w:space="0" w:color="000000"/>
              <w:left w:val="single" w:sz="4" w:space="0" w:color="000000"/>
              <w:bottom w:val="single" w:sz="4" w:space="0" w:color="000000"/>
              <w:right w:val="single" w:sz="4" w:space="0" w:color="000000"/>
            </w:tcBorders>
            <w:shd w:val="clear" w:color="auto" w:fill="EEECE1"/>
            <w:tcMar>
              <w:top w:w="0" w:type="dxa"/>
              <w:left w:w="108" w:type="dxa"/>
              <w:bottom w:w="0" w:type="dxa"/>
              <w:right w:w="108" w:type="dxa"/>
            </w:tcMar>
          </w:tcPr>
          <w:p w:rsidR="00304EE8" w:rsidRDefault="00304EE8">
            <w:pPr>
              <w:pStyle w:val="Standard"/>
              <w:rPr>
                <w:rFonts w:ascii="Courier New" w:eastAsia="Monospace" w:hAnsi="Courier New" w:cs="Courier New"/>
                <w:color w:val="008080"/>
                <w:sz w:val="20"/>
                <w:szCs w:val="20"/>
              </w:rPr>
            </w:pPr>
          </w:p>
          <w:p w:rsidR="00304EE8" w:rsidRDefault="0049335E">
            <w:pPr>
              <w:pStyle w:val="Standard"/>
            </w:pP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bean</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id</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userLoginResolverStep</w:t>
            </w:r>
            <w:proofErr w:type="spellEnd"/>
            <w:r>
              <w:rPr>
                <w:rFonts w:ascii="Courier New" w:eastAsia="Monospace" w:hAnsi="Courier New" w:cs="Courier New"/>
                <w:i/>
                <w:iCs/>
                <w:color w:val="2A00FF"/>
                <w:sz w:val="20"/>
                <w:szCs w:val="20"/>
              </w:rPr>
              <w:t xml:space="preserve">" </w:t>
            </w:r>
            <w:r>
              <w:rPr>
                <w:rFonts w:ascii="Courier New" w:eastAsia="Monospace" w:hAnsi="Courier New" w:cs="Courier New"/>
                <w:color w:val="7F007F"/>
                <w:sz w:val="20"/>
                <w:szCs w:val="20"/>
              </w:rPr>
              <w:t>class</w:t>
            </w:r>
            <w:r>
              <w:rPr>
                <w:rFonts w:ascii="Courier New" w:eastAsia="Monospace" w:hAnsi="Courier New" w:cs="Courier New"/>
                <w:color w:val="3C3C3C"/>
                <w:sz w:val="20"/>
                <w:szCs w:val="20"/>
              </w:rPr>
              <w:t xml:space="preserve">=  </w:t>
            </w:r>
            <w:r>
              <w:rPr>
                <w:rFonts w:ascii="Courier New" w:eastAsia="Monospace" w:hAnsi="Courier New" w:cs="Courier New"/>
                <w:i/>
                <w:iCs/>
                <w:color w:val="2A00FF"/>
                <w:sz w:val="20"/>
                <w:szCs w:val="20"/>
              </w:rPr>
              <w:t>"com.sapienter.jbilling.server.mediation.step.user.UserLoginResolutionStep"</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property</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name</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"usernameField"</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value</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"userfield"</w:t>
            </w:r>
            <w:r>
              <w:rPr>
                <w:rFonts w:ascii="Courier New" w:eastAsia="Monospace" w:hAnsi="Courier New" w:cs="Courier New"/>
                <w:color w:val="008080"/>
                <w:sz w:val="20"/>
                <w:szCs w:val="20"/>
              </w:rPr>
              <w:t>/&gt;</w:t>
            </w:r>
          </w:p>
          <w:p w:rsidR="00304EE8" w:rsidRDefault="0049335E">
            <w:pPr>
              <w:pStyle w:val="Standard"/>
            </w:pP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bean</w:t>
            </w:r>
            <w:r>
              <w:rPr>
                <w:rFonts w:ascii="Courier New" w:eastAsia="Monospace" w:hAnsi="Courier New" w:cs="Courier New"/>
                <w:color w:val="008080"/>
                <w:sz w:val="20"/>
                <w:szCs w:val="20"/>
              </w:rPr>
              <w:t>&gt;</w:t>
            </w:r>
          </w:p>
        </w:tc>
      </w:tr>
    </w:tbl>
    <w:p w:rsidR="00304EE8" w:rsidRDefault="00304EE8">
      <w:pPr>
        <w:pStyle w:val="Textbody"/>
      </w:pPr>
    </w:p>
    <w:p w:rsidR="00304EE8" w:rsidRDefault="0049335E">
      <w:pPr>
        <w:pStyle w:val="Standard"/>
      </w:pPr>
      <w:r>
        <w:rPr>
          <w:rFonts w:ascii="Monospace" w:eastAsia="Monospace" w:hAnsi="Monospace" w:cs="Monospace"/>
          <w:color w:val="008080"/>
          <w:sz w:val="20"/>
          <w:szCs w:val="20"/>
        </w:rPr>
        <w:t xml:space="preserve">    </w:t>
      </w:r>
    </w:p>
    <w:p w:rsidR="00304EE8" w:rsidRDefault="0049335E">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r>
        <w:rPr>
          <w:rFonts w:ascii="Verdana" w:eastAsia="MS Mincho" w:hAnsi="Verdana" w:cs="Tahoma"/>
          <w:b/>
          <w:color w:val="5CB05A"/>
          <w:kern w:val="0"/>
          <w:sz w:val="32"/>
          <w:szCs w:val="32"/>
          <w:lang w:val="en-US" w:eastAsia="ar-SA" w:bidi="ar-SA"/>
        </w:rPr>
        <w:t>How to create Steps</w:t>
      </w:r>
    </w:p>
    <w:p w:rsidR="00304EE8" w:rsidRDefault="0049335E">
      <w:pPr>
        <w:pStyle w:val="Textbody"/>
        <w:rPr>
          <w:rFonts w:ascii="Arial" w:hAnsi="Arial" w:cs="Arial"/>
          <w:sz w:val="22"/>
          <w:szCs w:val="22"/>
        </w:rPr>
      </w:pPr>
      <w:r>
        <w:rPr>
          <w:rFonts w:ascii="Arial" w:hAnsi="Arial" w:cs="Arial"/>
          <w:sz w:val="22"/>
          <w:szCs w:val="22"/>
        </w:rPr>
        <w:t>Mediation 3.0 steps are simple Java Classes which follow a Single-Responsibility principle. They focus on just enough logic to resolve JMR fields specific to that step.</w:t>
      </w:r>
    </w:p>
    <w:p w:rsidR="00304EE8" w:rsidRDefault="00304EE8">
      <w:pPr>
        <w:pStyle w:val="Textbody"/>
        <w:rPr>
          <w:rFonts w:ascii="Arial" w:hAnsi="Arial" w:cs="Arial"/>
          <w:sz w:val="22"/>
          <w:szCs w:val="22"/>
        </w:rPr>
      </w:pPr>
    </w:p>
    <w:p w:rsidR="00304EE8" w:rsidRDefault="0049335E">
      <w:pPr>
        <w:pStyle w:val="Textbody"/>
        <w:rPr>
          <w:rFonts w:ascii="Arial" w:hAnsi="Arial" w:cs="Arial"/>
          <w:sz w:val="22"/>
          <w:szCs w:val="22"/>
        </w:rPr>
      </w:pPr>
      <w:r>
        <w:rPr>
          <w:rFonts w:ascii="Arial" w:hAnsi="Arial" w:cs="Arial"/>
          <w:sz w:val="22"/>
          <w:szCs w:val="22"/>
        </w:rPr>
        <w:t>For example, let us create a custom step class to resolve jBilling user based on the email field. This is under the assumption that each user can be uniquely identified by an email.</w:t>
      </w:r>
    </w:p>
    <w:p w:rsidR="00304EE8" w:rsidRDefault="00304EE8">
      <w:pPr>
        <w:pStyle w:val="Textbody"/>
        <w:rPr>
          <w:rFonts w:ascii="Arial" w:hAnsi="Arial" w:cs="Arial"/>
          <w:sz w:val="22"/>
          <w:szCs w:val="22"/>
        </w:rPr>
      </w:pPr>
    </w:p>
    <w:p w:rsidR="00304EE8" w:rsidRDefault="0049335E">
      <w:pPr>
        <w:pStyle w:val="Textbody"/>
        <w:numPr>
          <w:ilvl w:val="0"/>
          <w:numId w:val="8"/>
        </w:numPr>
        <w:rPr>
          <w:rFonts w:ascii="Arial" w:hAnsi="Arial" w:cs="Arial"/>
          <w:b/>
          <w:sz w:val="22"/>
          <w:szCs w:val="22"/>
        </w:rPr>
      </w:pPr>
      <w:r>
        <w:rPr>
          <w:rFonts w:ascii="Arial" w:hAnsi="Arial" w:cs="Arial"/>
          <w:b/>
          <w:sz w:val="22"/>
          <w:szCs w:val="22"/>
        </w:rPr>
        <w:t>Parent Class</w:t>
      </w:r>
    </w:p>
    <w:p w:rsidR="00304EE8" w:rsidRDefault="0049335E">
      <w:pPr>
        <w:pStyle w:val="Textbody"/>
      </w:pPr>
      <w:r>
        <w:rPr>
          <w:rFonts w:ascii="Arial" w:hAnsi="Arial" w:cs="Arial"/>
          <w:sz w:val="22"/>
          <w:szCs w:val="22"/>
        </w:rPr>
        <w:t xml:space="preserve">The root class of all steps is </w:t>
      </w:r>
      <w:proofErr w:type="spellStart"/>
      <w:r>
        <w:rPr>
          <w:rFonts w:ascii="Courier New" w:hAnsi="Courier New" w:cs="Courier New"/>
          <w:sz w:val="22"/>
          <w:szCs w:val="22"/>
        </w:rPr>
        <w:t>AbstractMediationStep</w:t>
      </w:r>
      <w:proofErr w:type="spellEnd"/>
      <w:r>
        <w:rPr>
          <w:rFonts w:ascii="Arial" w:hAnsi="Arial" w:cs="Arial"/>
          <w:sz w:val="22"/>
          <w:szCs w:val="22"/>
        </w:rPr>
        <w:t xml:space="preserve"> class.</w:t>
      </w:r>
    </w:p>
    <w:p w:rsidR="00304EE8" w:rsidRDefault="00304EE8">
      <w:pPr>
        <w:pStyle w:val="Textbody"/>
        <w:rPr>
          <w:rFonts w:ascii="Arial" w:hAnsi="Arial" w:cs="Arial"/>
          <w:sz w:val="22"/>
          <w:szCs w:val="22"/>
        </w:rPr>
      </w:pPr>
    </w:p>
    <w:p w:rsidR="00304EE8" w:rsidRDefault="0049335E">
      <w:pPr>
        <w:pStyle w:val="Textbody"/>
        <w:numPr>
          <w:ilvl w:val="0"/>
          <w:numId w:val="8"/>
        </w:numPr>
        <w:rPr>
          <w:rFonts w:ascii="Arial" w:hAnsi="Arial" w:cs="Arial"/>
          <w:b/>
          <w:sz w:val="22"/>
          <w:szCs w:val="22"/>
        </w:rPr>
      </w:pPr>
      <w:r>
        <w:rPr>
          <w:rFonts w:ascii="Arial" w:hAnsi="Arial" w:cs="Arial"/>
          <w:b/>
          <w:sz w:val="22"/>
          <w:szCs w:val="22"/>
        </w:rPr>
        <w:t xml:space="preserve">Step class extends from </w:t>
      </w:r>
      <w:proofErr w:type="spellStart"/>
      <w:r>
        <w:rPr>
          <w:rFonts w:ascii="Arial" w:hAnsi="Arial" w:cs="Arial"/>
          <w:b/>
          <w:sz w:val="22"/>
          <w:szCs w:val="22"/>
        </w:rPr>
        <w:t>AbstractMediationStep</w:t>
      </w:r>
      <w:proofErr w:type="spellEnd"/>
    </w:p>
    <w:p w:rsidR="00304EE8" w:rsidRDefault="00304EE8">
      <w:pPr>
        <w:pStyle w:val="Textbody"/>
        <w:rPr>
          <w:rFonts w:ascii="Arial" w:hAnsi="Arial" w:cs="Arial"/>
          <w:sz w:val="22"/>
          <w:szCs w:val="22"/>
        </w:rPr>
      </w:pPr>
    </w:p>
    <w:p w:rsidR="00304EE8" w:rsidRDefault="0049335E">
      <w:pPr>
        <w:pStyle w:val="Textbody"/>
        <w:rPr>
          <w:rFonts w:ascii="Arial" w:hAnsi="Arial" w:cs="Arial"/>
          <w:sz w:val="22"/>
          <w:szCs w:val="22"/>
        </w:rPr>
      </w:pPr>
      <w:r>
        <w:rPr>
          <w:rFonts w:ascii="Arial" w:hAnsi="Arial" w:cs="Arial"/>
          <w:sz w:val="22"/>
          <w:szCs w:val="22"/>
        </w:rPr>
        <w:t xml:space="preserve">A Step class has to implement or provide behaviour to the method </w:t>
      </w:r>
      <w:proofErr w:type="spellStart"/>
      <w:r>
        <w:rPr>
          <w:rFonts w:ascii="Arial" w:hAnsi="Arial" w:cs="Arial"/>
          <w:sz w:val="22"/>
          <w:szCs w:val="22"/>
        </w:rPr>
        <w:t>executeStep</w:t>
      </w:r>
      <w:proofErr w:type="spellEnd"/>
      <w:r>
        <w:rPr>
          <w:rFonts w:ascii="Arial" w:hAnsi="Arial" w:cs="Arial"/>
          <w:sz w:val="22"/>
          <w:szCs w:val="22"/>
        </w:rPr>
        <w:t xml:space="preserve">. In the example below, the Parent class for </w:t>
      </w:r>
      <w:proofErr w:type="spellStart"/>
      <w:r>
        <w:rPr>
          <w:rFonts w:ascii="Arial" w:hAnsi="Arial" w:cs="Arial"/>
          <w:sz w:val="22"/>
          <w:szCs w:val="22"/>
        </w:rPr>
        <w:t>UserResolutionByEmailStep</w:t>
      </w:r>
      <w:proofErr w:type="spellEnd"/>
      <w:r>
        <w:rPr>
          <w:rFonts w:ascii="Arial" w:hAnsi="Arial" w:cs="Arial"/>
          <w:sz w:val="22"/>
          <w:szCs w:val="22"/>
        </w:rPr>
        <w:t xml:space="preserve"> is </w:t>
      </w:r>
      <w:proofErr w:type="spellStart"/>
      <w:r>
        <w:rPr>
          <w:rFonts w:ascii="Arial" w:hAnsi="Arial" w:cs="Arial"/>
          <w:sz w:val="22"/>
          <w:szCs w:val="22"/>
        </w:rPr>
        <w:t>AbstractUserResolutionStep</w:t>
      </w:r>
      <w:proofErr w:type="spellEnd"/>
      <w:r>
        <w:rPr>
          <w:rFonts w:ascii="Arial" w:hAnsi="Arial" w:cs="Arial"/>
          <w:sz w:val="22"/>
          <w:szCs w:val="22"/>
        </w:rPr>
        <w:t xml:space="preserve"> which in turn extends from </w:t>
      </w:r>
      <w:proofErr w:type="spellStart"/>
      <w:r>
        <w:rPr>
          <w:rFonts w:ascii="Arial" w:hAnsi="Arial" w:cs="Arial"/>
          <w:sz w:val="22"/>
          <w:szCs w:val="22"/>
        </w:rPr>
        <w:t>AbstractMediationStep</w:t>
      </w:r>
      <w:proofErr w:type="spellEnd"/>
      <w:r>
        <w:rPr>
          <w:rFonts w:ascii="Arial" w:hAnsi="Arial" w:cs="Arial"/>
          <w:sz w:val="22"/>
          <w:szCs w:val="22"/>
        </w:rPr>
        <w:t xml:space="preserve">. </w:t>
      </w:r>
    </w:p>
    <w:p w:rsidR="00304EE8" w:rsidRDefault="00304EE8">
      <w:pPr>
        <w:pStyle w:val="Textbody"/>
        <w:rPr>
          <w:rFonts w:ascii="Arial" w:hAnsi="Arial" w:cs="Arial"/>
          <w:sz w:val="22"/>
          <w:szCs w:val="22"/>
        </w:rPr>
      </w:pPr>
    </w:p>
    <w:p w:rsidR="00304EE8" w:rsidRDefault="0049335E">
      <w:pPr>
        <w:pStyle w:val="Textbody"/>
        <w:rPr>
          <w:rFonts w:ascii="Arial" w:hAnsi="Arial" w:cs="Arial"/>
          <w:sz w:val="22"/>
          <w:szCs w:val="22"/>
        </w:rPr>
      </w:pPr>
      <w:r>
        <w:rPr>
          <w:rFonts w:ascii="Arial" w:hAnsi="Arial" w:cs="Arial"/>
          <w:sz w:val="22"/>
          <w:szCs w:val="22"/>
        </w:rPr>
        <w:t>A simple Step example:</w:t>
      </w:r>
    </w:p>
    <w:p w:rsidR="00304EE8" w:rsidRDefault="00304EE8">
      <w:pPr>
        <w:pStyle w:val="Textbody"/>
        <w:rPr>
          <w:rFonts w:ascii="Arial" w:hAnsi="Arial" w:cs="Arial"/>
          <w:sz w:val="22"/>
          <w:szCs w:val="22"/>
        </w:rPr>
      </w:pPr>
    </w:p>
    <w:tbl>
      <w:tblPr>
        <w:tblW w:w="8505" w:type="dxa"/>
        <w:tblInd w:w="534" w:type="dxa"/>
        <w:tblCellMar>
          <w:left w:w="10" w:type="dxa"/>
          <w:right w:w="10" w:type="dxa"/>
        </w:tblCellMar>
        <w:tblLook w:val="0000"/>
      </w:tblPr>
      <w:tblGrid>
        <w:gridCol w:w="8505"/>
      </w:tblGrid>
      <w:tr w:rsidR="00304EE8">
        <w:trPr>
          <w:trHeight w:val="611"/>
        </w:trPr>
        <w:tc>
          <w:tcPr>
            <w:tcW w:w="8505" w:type="dxa"/>
            <w:tcBorders>
              <w:top w:val="single" w:sz="4" w:space="0" w:color="000000"/>
              <w:left w:val="single" w:sz="4" w:space="0" w:color="000000"/>
              <w:bottom w:val="single" w:sz="4" w:space="0" w:color="000000"/>
              <w:right w:val="single" w:sz="4" w:space="0" w:color="000000"/>
            </w:tcBorders>
            <w:shd w:val="clear" w:color="auto" w:fill="EEECE1"/>
            <w:tcMar>
              <w:top w:w="0" w:type="dxa"/>
              <w:left w:w="108" w:type="dxa"/>
              <w:bottom w:w="0" w:type="dxa"/>
              <w:right w:w="108" w:type="dxa"/>
            </w:tcMar>
          </w:tcPr>
          <w:p w:rsidR="00304EE8" w:rsidRDefault="0049335E">
            <w:pPr>
              <w:widowControl/>
              <w:suppressAutoHyphens w:val="0"/>
              <w:autoSpaceDE w:val="0"/>
              <w:textAlignment w:val="auto"/>
            </w:pPr>
            <w:r>
              <w:rPr>
                <w:rFonts w:ascii="Courier New" w:hAnsi="Courier New" w:cs="Courier New"/>
                <w:b/>
                <w:bCs/>
                <w:color w:val="7F0055"/>
                <w:kern w:val="0"/>
                <w:sz w:val="22"/>
                <w:szCs w:val="22"/>
                <w:lang w:bidi="ar-SA"/>
              </w:rPr>
              <w:t>public</w:t>
            </w:r>
            <w:r>
              <w:rPr>
                <w:rFonts w:ascii="Courier New" w:hAnsi="Courier New" w:cs="Courier New"/>
                <w:color w:val="000000"/>
                <w:kern w:val="0"/>
                <w:sz w:val="22"/>
                <w:szCs w:val="22"/>
                <w:lang w:bidi="ar-SA"/>
              </w:rPr>
              <w:t xml:space="preserve"> </w:t>
            </w:r>
            <w:r>
              <w:rPr>
                <w:rFonts w:ascii="Courier New" w:hAnsi="Courier New" w:cs="Courier New"/>
                <w:b/>
                <w:bCs/>
                <w:color w:val="7F0055"/>
                <w:kern w:val="0"/>
                <w:sz w:val="22"/>
                <w:szCs w:val="22"/>
                <w:lang w:bidi="ar-SA"/>
              </w:rPr>
              <w:t>class</w:t>
            </w:r>
            <w:r>
              <w:rPr>
                <w:rFonts w:ascii="Courier New" w:hAnsi="Courier New" w:cs="Courier New"/>
                <w:color w:val="000000"/>
                <w:kern w:val="0"/>
                <w:sz w:val="22"/>
                <w:szCs w:val="22"/>
                <w:lang w:bidi="ar-SA"/>
              </w:rPr>
              <w:t xml:space="preserve"> </w:t>
            </w:r>
            <w:proofErr w:type="spellStart"/>
            <w:r>
              <w:rPr>
                <w:rFonts w:ascii="Courier New" w:hAnsi="Courier New" w:cs="Courier New"/>
                <w:color w:val="000000"/>
                <w:kern w:val="0"/>
                <w:sz w:val="22"/>
                <w:szCs w:val="22"/>
                <w:u w:val="single"/>
                <w:lang w:bidi="ar-SA"/>
              </w:rPr>
              <w:t>UserResolutionByEmailStep</w:t>
            </w:r>
            <w:proofErr w:type="spellEnd"/>
            <w:r>
              <w:rPr>
                <w:rFonts w:ascii="Courier New" w:hAnsi="Courier New" w:cs="Courier New"/>
                <w:color w:val="000000"/>
                <w:kern w:val="0"/>
                <w:sz w:val="22"/>
                <w:szCs w:val="22"/>
                <w:lang w:bidi="ar-SA"/>
              </w:rPr>
              <w:t xml:space="preserve"> </w:t>
            </w:r>
            <w:r>
              <w:rPr>
                <w:rFonts w:ascii="Courier New" w:hAnsi="Courier New" w:cs="Courier New"/>
                <w:b/>
                <w:bCs/>
                <w:color w:val="7F0055"/>
                <w:kern w:val="0"/>
                <w:sz w:val="22"/>
                <w:szCs w:val="22"/>
                <w:lang w:bidi="ar-SA"/>
              </w:rPr>
              <w:t>extends</w:t>
            </w:r>
            <w:r>
              <w:rPr>
                <w:rFonts w:ascii="Courier New" w:hAnsi="Courier New" w:cs="Courier New"/>
                <w:color w:val="000000"/>
                <w:kern w:val="0"/>
                <w:sz w:val="22"/>
                <w:szCs w:val="22"/>
                <w:lang w:bidi="ar-SA"/>
              </w:rPr>
              <w:t xml:space="preserve"> </w:t>
            </w:r>
            <w:proofErr w:type="spellStart"/>
            <w:r>
              <w:rPr>
                <w:rFonts w:ascii="Courier New" w:hAnsi="Courier New" w:cs="Courier New"/>
                <w:color w:val="000000"/>
                <w:kern w:val="0"/>
                <w:sz w:val="22"/>
                <w:szCs w:val="22"/>
                <w:u w:val="single"/>
                <w:lang w:bidi="ar-SA"/>
              </w:rPr>
              <w:t>AbstractUse</w:t>
            </w:r>
            <w:r>
              <w:rPr>
                <w:rFonts w:ascii="Courier New" w:hAnsi="Courier New" w:cs="Courier New"/>
                <w:color w:val="000000"/>
                <w:kern w:val="0"/>
                <w:sz w:val="22"/>
                <w:szCs w:val="22"/>
                <w:u w:val="single"/>
                <w:lang w:bidi="ar-SA"/>
              </w:rPr>
              <w:t>r</w:t>
            </w:r>
            <w:r>
              <w:rPr>
                <w:rFonts w:ascii="Courier New" w:hAnsi="Courier New" w:cs="Courier New"/>
                <w:color w:val="000000"/>
                <w:kern w:val="0"/>
                <w:sz w:val="22"/>
                <w:szCs w:val="22"/>
                <w:u w:val="single"/>
                <w:lang w:bidi="ar-SA"/>
              </w:rPr>
              <w:t>ResolutionStep</w:t>
            </w:r>
            <w:proofErr w:type="spellEnd"/>
            <w:r>
              <w:rPr>
                <w:rFonts w:ascii="Courier New" w:hAnsi="Courier New" w:cs="Courier New"/>
                <w:color w:val="000000"/>
                <w:kern w:val="0"/>
                <w:sz w:val="22"/>
                <w:szCs w:val="22"/>
                <w:lang w:bidi="ar-SA"/>
              </w:rPr>
              <w:t xml:space="preserve"> {</w:t>
            </w:r>
          </w:p>
          <w:p w:rsidR="00304EE8" w:rsidRDefault="0049335E">
            <w:pPr>
              <w:widowControl/>
              <w:suppressAutoHyphens w:val="0"/>
              <w:autoSpaceDE w:val="0"/>
              <w:textAlignment w:val="auto"/>
            </w:pPr>
            <w:r>
              <w:rPr>
                <w:rFonts w:ascii="Courier New" w:hAnsi="Courier New" w:cs="Courier New"/>
                <w:color w:val="000000"/>
                <w:kern w:val="0"/>
                <w:sz w:val="22"/>
                <w:szCs w:val="22"/>
                <w:lang w:bidi="ar-SA"/>
              </w:rPr>
              <w:t xml:space="preserve">    </w:t>
            </w:r>
            <w:r>
              <w:rPr>
                <w:rFonts w:ascii="Courier New" w:hAnsi="Courier New" w:cs="Courier New"/>
                <w:color w:val="646464"/>
                <w:kern w:val="0"/>
                <w:sz w:val="22"/>
                <w:szCs w:val="22"/>
                <w:lang w:bidi="ar-SA"/>
              </w:rPr>
              <w:t>@Override</w:t>
            </w:r>
          </w:p>
          <w:p w:rsidR="00304EE8" w:rsidRDefault="0049335E">
            <w:pPr>
              <w:widowControl/>
              <w:suppressAutoHyphens w:val="0"/>
              <w:autoSpaceDE w:val="0"/>
              <w:textAlignment w:val="auto"/>
            </w:pPr>
            <w:r>
              <w:rPr>
                <w:rFonts w:ascii="Courier New" w:hAnsi="Courier New" w:cs="Courier New"/>
                <w:color w:val="000000"/>
                <w:kern w:val="0"/>
                <w:sz w:val="22"/>
                <w:szCs w:val="22"/>
                <w:lang w:bidi="ar-SA"/>
              </w:rPr>
              <w:t xml:space="preserve">    </w:t>
            </w:r>
            <w:r>
              <w:rPr>
                <w:rFonts w:ascii="Courier New" w:hAnsi="Courier New" w:cs="Courier New"/>
                <w:b/>
                <w:bCs/>
                <w:color w:val="7F0055"/>
                <w:kern w:val="0"/>
                <w:sz w:val="22"/>
                <w:szCs w:val="22"/>
                <w:lang w:bidi="ar-SA"/>
              </w:rPr>
              <w:t>public</w:t>
            </w:r>
            <w:r>
              <w:rPr>
                <w:rFonts w:ascii="Courier New" w:hAnsi="Courier New" w:cs="Courier New"/>
                <w:color w:val="000000"/>
                <w:kern w:val="0"/>
                <w:sz w:val="22"/>
                <w:szCs w:val="22"/>
                <w:lang w:bidi="ar-SA"/>
              </w:rPr>
              <w:t xml:space="preserve"> </w:t>
            </w:r>
            <w:r>
              <w:rPr>
                <w:rFonts w:ascii="Courier New" w:hAnsi="Courier New" w:cs="Courier New"/>
                <w:b/>
                <w:bCs/>
                <w:color w:val="7F0055"/>
                <w:kern w:val="0"/>
                <w:sz w:val="22"/>
                <w:szCs w:val="22"/>
                <w:lang w:bidi="ar-SA"/>
              </w:rPr>
              <w:t>boolean</w:t>
            </w:r>
            <w:r>
              <w:rPr>
                <w:rFonts w:ascii="Courier New" w:hAnsi="Courier New" w:cs="Courier New"/>
                <w:color w:val="000000"/>
                <w:kern w:val="0"/>
                <w:sz w:val="22"/>
                <w:szCs w:val="22"/>
                <w:lang w:bidi="ar-SA"/>
              </w:rPr>
              <w:t xml:space="preserve"> </w:t>
            </w:r>
            <w:proofErr w:type="spellStart"/>
            <w:r>
              <w:rPr>
                <w:rFonts w:ascii="Courier New" w:hAnsi="Courier New" w:cs="Courier New"/>
                <w:color w:val="000000"/>
                <w:kern w:val="0"/>
                <w:sz w:val="22"/>
                <w:szCs w:val="22"/>
                <w:u w:val="single"/>
                <w:lang w:bidi="ar-SA"/>
              </w:rPr>
              <w:t>executeStep</w:t>
            </w:r>
            <w:proofErr w:type="spellEnd"/>
            <w:r>
              <w:rPr>
                <w:rFonts w:ascii="Courier New" w:hAnsi="Courier New" w:cs="Courier New"/>
                <w:color w:val="000000"/>
                <w:kern w:val="0"/>
                <w:sz w:val="22"/>
                <w:szCs w:val="22"/>
                <w:u w:val="single"/>
                <w:lang w:bidi="ar-SA"/>
              </w:rPr>
              <w:t xml:space="preserve">(Integer </w:t>
            </w:r>
            <w:proofErr w:type="spellStart"/>
            <w:r>
              <w:rPr>
                <w:rFonts w:ascii="Courier New" w:hAnsi="Courier New" w:cs="Courier New"/>
                <w:color w:val="000000"/>
                <w:kern w:val="0"/>
                <w:sz w:val="22"/>
                <w:szCs w:val="22"/>
                <w:u w:val="single"/>
                <w:lang w:bidi="ar-SA"/>
              </w:rPr>
              <w:t>entityId</w:t>
            </w:r>
            <w:proofErr w:type="spellEnd"/>
            <w:r>
              <w:rPr>
                <w:rFonts w:ascii="Courier New" w:hAnsi="Courier New" w:cs="Courier New"/>
                <w:color w:val="000000"/>
                <w:kern w:val="0"/>
                <w:sz w:val="22"/>
                <w:szCs w:val="22"/>
                <w:u w:val="single"/>
                <w:lang w:bidi="ar-SA"/>
              </w:rPr>
              <w:t xml:space="preserve">, </w:t>
            </w:r>
            <w:proofErr w:type="spellStart"/>
            <w:r>
              <w:rPr>
                <w:rFonts w:ascii="Courier New" w:hAnsi="Courier New" w:cs="Courier New"/>
                <w:color w:val="000000"/>
                <w:kern w:val="0"/>
                <w:sz w:val="22"/>
                <w:szCs w:val="22"/>
                <w:u w:val="single"/>
                <w:lang w:bidi="ar-SA"/>
              </w:rPr>
              <w:t>MediationR</w:t>
            </w:r>
            <w:r>
              <w:rPr>
                <w:rFonts w:ascii="Courier New" w:hAnsi="Courier New" w:cs="Courier New"/>
                <w:color w:val="000000"/>
                <w:kern w:val="0"/>
                <w:sz w:val="22"/>
                <w:szCs w:val="22"/>
                <w:u w:val="single"/>
                <w:lang w:bidi="ar-SA"/>
              </w:rPr>
              <w:t>e</w:t>
            </w:r>
            <w:r>
              <w:rPr>
                <w:rFonts w:ascii="Courier New" w:hAnsi="Courier New" w:cs="Courier New"/>
                <w:color w:val="000000"/>
                <w:kern w:val="0"/>
                <w:sz w:val="22"/>
                <w:szCs w:val="22"/>
                <w:u w:val="single"/>
                <w:lang w:bidi="ar-SA"/>
              </w:rPr>
              <w:t>sult</w:t>
            </w:r>
            <w:proofErr w:type="spellEnd"/>
            <w:r>
              <w:rPr>
                <w:rFonts w:ascii="Courier New" w:hAnsi="Courier New" w:cs="Courier New"/>
                <w:color w:val="000000"/>
                <w:kern w:val="0"/>
                <w:sz w:val="22"/>
                <w:szCs w:val="22"/>
                <w:u w:val="single"/>
                <w:lang w:bidi="ar-SA"/>
              </w:rPr>
              <w:t xml:space="preserve"> result, List fields)</w:t>
            </w:r>
            <w:r>
              <w:rPr>
                <w:rFonts w:ascii="Courier New" w:hAnsi="Courier New" w:cs="Courier New"/>
                <w:color w:val="000000"/>
                <w:kern w:val="0"/>
                <w:sz w:val="22"/>
                <w:szCs w:val="22"/>
                <w:lang w:bidi="ar-SA"/>
              </w:rPr>
              <w:t xml:space="preserve"> {</w:t>
            </w:r>
          </w:p>
          <w:p w:rsidR="00304EE8" w:rsidRDefault="0049335E">
            <w:pPr>
              <w:widowControl/>
              <w:suppressAutoHyphens w:val="0"/>
              <w:autoSpaceDE w:val="0"/>
              <w:textAlignment w:val="auto"/>
            </w:pPr>
            <w:r>
              <w:rPr>
                <w:rFonts w:ascii="Courier New" w:hAnsi="Courier New" w:cs="Courier New"/>
                <w:color w:val="000000"/>
                <w:kern w:val="0"/>
                <w:sz w:val="22"/>
                <w:szCs w:val="22"/>
                <w:lang w:bidi="ar-SA"/>
              </w:rPr>
              <w:t xml:space="preserve">        </w:t>
            </w:r>
            <w:r>
              <w:rPr>
                <w:rFonts w:ascii="Courier New" w:hAnsi="Courier New" w:cs="Courier New"/>
                <w:color w:val="3F7F5F"/>
                <w:kern w:val="0"/>
                <w:sz w:val="22"/>
                <w:szCs w:val="22"/>
                <w:lang w:bidi="ar-SA"/>
              </w:rPr>
              <w:t>//implement logic to find user by email id</w:t>
            </w:r>
          </w:p>
          <w:p w:rsidR="00304EE8" w:rsidRDefault="0049335E">
            <w:pPr>
              <w:widowControl/>
              <w:suppressAutoHyphens w:val="0"/>
              <w:autoSpaceDE w:val="0"/>
              <w:textAlignment w:val="auto"/>
            </w:pPr>
            <w:r>
              <w:rPr>
                <w:rFonts w:ascii="Courier New" w:hAnsi="Courier New" w:cs="Courier New"/>
                <w:color w:val="000000"/>
                <w:kern w:val="0"/>
                <w:sz w:val="22"/>
                <w:szCs w:val="22"/>
                <w:lang w:bidi="ar-SA"/>
              </w:rPr>
              <w:t xml:space="preserve">    }</w:t>
            </w:r>
          </w:p>
          <w:p w:rsidR="00304EE8" w:rsidRDefault="0049335E">
            <w:pPr>
              <w:pStyle w:val="Textbody"/>
            </w:pPr>
            <w:r>
              <w:rPr>
                <w:rFonts w:ascii="Courier New" w:hAnsi="Courier New" w:cs="Courier New"/>
                <w:color w:val="000000"/>
                <w:kern w:val="0"/>
                <w:sz w:val="22"/>
                <w:szCs w:val="22"/>
                <w:lang w:bidi="ar-SA"/>
              </w:rPr>
              <w:t>}</w:t>
            </w:r>
          </w:p>
        </w:tc>
      </w:tr>
    </w:tbl>
    <w:p w:rsidR="00304EE8" w:rsidRDefault="00304EE8">
      <w:pPr>
        <w:pStyle w:val="Textbody"/>
        <w:rPr>
          <w:rFonts w:ascii="Arial" w:hAnsi="Arial" w:cs="Arial"/>
          <w:b/>
          <w:sz w:val="22"/>
          <w:szCs w:val="22"/>
        </w:rPr>
      </w:pPr>
    </w:p>
    <w:p w:rsidR="00304EE8" w:rsidRDefault="00304EE8">
      <w:pPr>
        <w:pStyle w:val="Textbody"/>
        <w:rPr>
          <w:rFonts w:ascii="Arial" w:hAnsi="Arial" w:cs="Arial"/>
          <w:sz w:val="22"/>
          <w:szCs w:val="22"/>
        </w:rPr>
      </w:pPr>
    </w:p>
    <w:p w:rsidR="00304EE8" w:rsidRDefault="0049335E">
      <w:pPr>
        <w:pStyle w:val="Textbody"/>
        <w:numPr>
          <w:ilvl w:val="0"/>
          <w:numId w:val="8"/>
        </w:numPr>
        <w:rPr>
          <w:rFonts w:ascii="Arial" w:hAnsi="Arial" w:cs="Arial"/>
          <w:b/>
          <w:sz w:val="22"/>
          <w:szCs w:val="22"/>
        </w:rPr>
      </w:pPr>
      <w:r>
        <w:rPr>
          <w:rFonts w:ascii="Arial" w:hAnsi="Arial" w:cs="Arial"/>
          <w:b/>
          <w:sz w:val="22"/>
          <w:szCs w:val="22"/>
        </w:rPr>
        <w:t>Configure it as a Spring Bean</w:t>
      </w:r>
    </w:p>
    <w:p w:rsidR="00304EE8" w:rsidRDefault="00304EE8">
      <w:pPr>
        <w:pStyle w:val="Textbody"/>
        <w:rPr>
          <w:rFonts w:ascii="Arial" w:hAnsi="Arial" w:cs="Arial"/>
          <w:b/>
          <w:sz w:val="22"/>
          <w:szCs w:val="22"/>
        </w:rPr>
      </w:pPr>
    </w:p>
    <w:p w:rsidR="00304EE8" w:rsidRDefault="0049335E">
      <w:pPr>
        <w:pStyle w:val="Textbody"/>
        <w:rPr>
          <w:rFonts w:ascii="Arial" w:hAnsi="Arial" w:cs="Arial"/>
          <w:sz w:val="22"/>
          <w:szCs w:val="22"/>
        </w:rPr>
      </w:pPr>
      <w:r>
        <w:rPr>
          <w:rFonts w:ascii="Arial" w:hAnsi="Arial" w:cs="Arial"/>
          <w:sz w:val="22"/>
          <w:szCs w:val="22"/>
        </w:rPr>
        <w:t>A Step can be injected/configured as Steps-list by defining it as a Spring bean and later using it as a reference. This helps in providing other fields/values as configuration itself.</w:t>
      </w:r>
    </w:p>
    <w:p w:rsidR="00304EE8" w:rsidRDefault="00304EE8">
      <w:pPr>
        <w:pStyle w:val="Textbody"/>
        <w:rPr>
          <w:rFonts w:ascii="Arial" w:hAnsi="Arial" w:cs="Arial"/>
          <w:b/>
          <w:sz w:val="22"/>
          <w:szCs w:val="22"/>
        </w:rPr>
      </w:pPr>
    </w:p>
    <w:p w:rsidR="00304EE8" w:rsidRDefault="0049335E">
      <w:pPr>
        <w:pStyle w:val="Textbody"/>
        <w:rPr>
          <w:rFonts w:ascii="Arial" w:hAnsi="Arial" w:cs="Arial"/>
          <w:sz w:val="22"/>
          <w:szCs w:val="22"/>
        </w:rPr>
      </w:pPr>
      <w:r>
        <w:rPr>
          <w:rFonts w:ascii="Arial" w:hAnsi="Arial" w:cs="Arial"/>
          <w:sz w:val="22"/>
          <w:szCs w:val="22"/>
        </w:rPr>
        <w:t>Step as a bean:</w:t>
      </w:r>
    </w:p>
    <w:tbl>
      <w:tblPr>
        <w:tblW w:w="9320" w:type="dxa"/>
        <w:tblInd w:w="534" w:type="dxa"/>
        <w:tblCellMar>
          <w:left w:w="10" w:type="dxa"/>
          <w:right w:w="10" w:type="dxa"/>
        </w:tblCellMar>
        <w:tblLook w:val="0000"/>
      </w:tblPr>
      <w:tblGrid>
        <w:gridCol w:w="9320"/>
      </w:tblGrid>
      <w:tr w:rsidR="00304EE8">
        <w:trPr>
          <w:trHeight w:val="611"/>
        </w:trPr>
        <w:tc>
          <w:tcPr>
            <w:tcW w:w="9320" w:type="dxa"/>
            <w:tcBorders>
              <w:top w:val="single" w:sz="4" w:space="0" w:color="000000"/>
              <w:left w:val="single" w:sz="4" w:space="0" w:color="000000"/>
              <w:bottom w:val="single" w:sz="4" w:space="0" w:color="000000"/>
              <w:right w:val="single" w:sz="4" w:space="0" w:color="000000"/>
            </w:tcBorders>
            <w:shd w:val="clear" w:color="auto" w:fill="EEECE1"/>
            <w:tcMar>
              <w:top w:w="0" w:type="dxa"/>
              <w:left w:w="108" w:type="dxa"/>
              <w:bottom w:w="0" w:type="dxa"/>
              <w:right w:w="108" w:type="dxa"/>
            </w:tcMar>
          </w:tcPr>
          <w:p w:rsidR="00304EE8" w:rsidRDefault="0049335E">
            <w:pPr>
              <w:pStyle w:val="Standard"/>
            </w:pPr>
            <w:r>
              <w:rPr>
                <w:rFonts w:ascii="Courier New" w:eastAsia="Monospace" w:hAnsi="Courier New" w:cs="Courier New"/>
                <w:color w:val="008080"/>
                <w:sz w:val="20"/>
                <w:szCs w:val="20"/>
              </w:rPr>
              <w:lastRenderedPageBreak/>
              <w:t>&lt;</w:t>
            </w:r>
            <w:r>
              <w:rPr>
                <w:rFonts w:ascii="Courier New" w:eastAsia="Monospace" w:hAnsi="Courier New" w:cs="Courier New"/>
                <w:color w:val="3F7F7F"/>
                <w:sz w:val="20"/>
                <w:szCs w:val="20"/>
              </w:rPr>
              <w:t>bean</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id</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emailUserResolverStep</w:t>
            </w:r>
            <w:proofErr w:type="spellEnd"/>
            <w:r>
              <w:rPr>
                <w:rFonts w:ascii="Courier New" w:eastAsia="Monospace" w:hAnsi="Courier New" w:cs="Courier New"/>
                <w:i/>
                <w:iCs/>
                <w:color w:val="2A00FF"/>
                <w:sz w:val="20"/>
                <w:szCs w:val="20"/>
              </w:rPr>
              <w:t xml:space="preserve">" </w:t>
            </w:r>
            <w:r>
              <w:rPr>
                <w:rFonts w:ascii="Courier New" w:eastAsia="Monospace" w:hAnsi="Courier New" w:cs="Courier New"/>
                <w:color w:val="7F007F"/>
                <w:sz w:val="20"/>
                <w:szCs w:val="20"/>
              </w:rPr>
              <w:t>class</w:t>
            </w:r>
            <w:r>
              <w:rPr>
                <w:rFonts w:ascii="Courier New" w:eastAsia="Monospace" w:hAnsi="Courier New" w:cs="Courier New"/>
                <w:color w:val="3C3C3C"/>
                <w:sz w:val="20"/>
                <w:szCs w:val="20"/>
              </w:rPr>
              <w:t xml:space="preserve">=  </w:t>
            </w:r>
            <w:r>
              <w:rPr>
                <w:rFonts w:ascii="Courier New" w:eastAsia="Monospace" w:hAnsi="Courier New" w:cs="Courier New"/>
                <w:i/>
                <w:iCs/>
                <w:color w:val="2A00FF"/>
                <w:sz w:val="20"/>
                <w:szCs w:val="20"/>
              </w:rPr>
              <w:t>"com.sapienter.jbilling.server.mediation.step.user.UserResolutionByEmailStep"</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property</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name</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emailField</w:t>
            </w:r>
            <w:proofErr w:type="spellEnd"/>
            <w:r>
              <w:rPr>
                <w:rFonts w:ascii="Courier New" w:eastAsia="Monospace" w:hAnsi="Courier New" w:cs="Courier New"/>
                <w:i/>
                <w:iCs/>
                <w:color w:val="2A00FF"/>
                <w:sz w:val="20"/>
                <w:szCs w:val="20"/>
              </w:rPr>
              <w:t>"</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value</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"email"</w:t>
            </w:r>
            <w:r>
              <w:rPr>
                <w:rFonts w:ascii="Courier New" w:eastAsia="Monospace" w:hAnsi="Courier New" w:cs="Courier New"/>
                <w:color w:val="008080"/>
                <w:sz w:val="20"/>
                <w:szCs w:val="20"/>
              </w:rPr>
              <w:t>/&gt;</w:t>
            </w:r>
          </w:p>
          <w:p w:rsidR="00304EE8" w:rsidRDefault="0049335E">
            <w:pPr>
              <w:pStyle w:val="Standard"/>
            </w:pP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bean</w:t>
            </w:r>
            <w:r>
              <w:rPr>
                <w:rFonts w:ascii="Courier New" w:eastAsia="Monospace" w:hAnsi="Courier New" w:cs="Courier New"/>
                <w:color w:val="008080"/>
                <w:sz w:val="20"/>
                <w:szCs w:val="20"/>
              </w:rPr>
              <w:t>&gt;</w:t>
            </w:r>
          </w:p>
        </w:tc>
      </w:tr>
    </w:tbl>
    <w:p w:rsidR="00304EE8" w:rsidRDefault="00304EE8">
      <w:pPr>
        <w:pStyle w:val="Textbody"/>
        <w:rPr>
          <w:rFonts w:ascii="Arial" w:hAnsi="Arial" w:cs="Arial"/>
          <w:sz w:val="22"/>
          <w:szCs w:val="22"/>
        </w:rPr>
      </w:pPr>
    </w:p>
    <w:p w:rsidR="00304EE8" w:rsidRDefault="0049335E">
      <w:pPr>
        <w:pStyle w:val="Textbody"/>
        <w:rPr>
          <w:rFonts w:ascii="Arial" w:hAnsi="Arial" w:cs="Arial"/>
          <w:sz w:val="22"/>
          <w:szCs w:val="22"/>
        </w:rPr>
      </w:pPr>
      <w:r>
        <w:rPr>
          <w:rFonts w:ascii="Arial" w:hAnsi="Arial" w:cs="Arial"/>
          <w:sz w:val="22"/>
          <w:szCs w:val="22"/>
        </w:rPr>
        <w:t>This Step can be used in multiple configurations.</w:t>
      </w:r>
    </w:p>
    <w:p w:rsidR="00304EE8" w:rsidRDefault="00304EE8">
      <w:pPr>
        <w:pStyle w:val="Textbody"/>
        <w:rPr>
          <w:rFonts w:ascii="Arial" w:hAnsi="Arial" w:cs="Arial"/>
          <w:sz w:val="22"/>
          <w:szCs w:val="22"/>
        </w:rPr>
      </w:pPr>
    </w:p>
    <w:p w:rsidR="00304EE8" w:rsidRDefault="0049335E">
      <w:pPr>
        <w:pStyle w:val="Textbody"/>
        <w:numPr>
          <w:ilvl w:val="0"/>
          <w:numId w:val="8"/>
        </w:numPr>
        <w:rPr>
          <w:rFonts w:ascii="Arial" w:hAnsi="Arial" w:cs="Arial"/>
          <w:b/>
          <w:sz w:val="22"/>
          <w:szCs w:val="22"/>
        </w:rPr>
      </w:pPr>
      <w:r>
        <w:rPr>
          <w:rFonts w:ascii="Arial" w:hAnsi="Arial" w:cs="Arial"/>
          <w:b/>
          <w:sz w:val="22"/>
          <w:szCs w:val="22"/>
        </w:rPr>
        <w:t>Add the step to list of steps configuration</w:t>
      </w:r>
    </w:p>
    <w:p w:rsidR="00304EE8" w:rsidRDefault="0049335E">
      <w:pPr>
        <w:pStyle w:val="Textbody"/>
        <w:rPr>
          <w:rFonts w:ascii="Arial" w:hAnsi="Arial" w:cs="Arial"/>
          <w:sz w:val="22"/>
          <w:szCs w:val="22"/>
        </w:rPr>
      </w:pPr>
      <w:r>
        <w:rPr>
          <w:rFonts w:ascii="Arial" w:hAnsi="Arial" w:cs="Arial"/>
          <w:sz w:val="22"/>
          <w:szCs w:val="22"/>
        </w:rPr>
        <w:t xml:space="preserve">A configuration has many steps. Steps are added as required into the Steps configuration. </w:t>
      </w:r>
    </w:p>
    <w:p w:rsidR="00304EE8" w:rsidRDefault="00304EE8">
      <w:pPr>
        <w:pStyle w:val="Textbody"/>
        <w:rPr>
          <w:rFonts w:ascii="Arial" w:hAnsi="Arial" w:cs="Arial"/>
          <w:b/>
          <w:sz w:val="22"/>
          <w:szCs w:val="22"/>
        </w:rPr>
      </w:pPr>
    </w:p>
    <w:tbl>
      <w:tblPr>
        <w:tblW w:w="8505" w:type="dxa"/>
        <w:tblInd w:w="534" w:type="dxa"/>
        <w:tblCellMar>
          <w:left w:w="10" w:type="dxa"/>
          <w:right w:w="10" w:type="dxa"/>
        </w:tblCellMar>
        <w:tblLook w:val="0000"/>
      </w:tblPr>
      <w:tblGrid>
        <w:gridCol w:w="8505"/>
      </w:tblGrid>
      <w:tr w:rsidR="00304EE8">
        <w:trPr>
          <w:trHeight w:val="611"/>
        </w:trPr>
        <w:tc>
          <w:tcPr>
            <w:tcW w:w="8505" w:type="dxa"/>
            <w:tcBorders>
              <w:top w:val="single" w:sz="4" w:space="0" w:color="000000"/>
              <w:left w:val="single" w:sz="4" w:space="0" w:color="000000"/>
              <w:bottom w:val="single" w:sz="4" w:space="0" w:color="000000"/>
              <w:right w:val="single" w:sz="4" w:space="0" w:color="000000"/>
            </w:tcBorders>
            <w:shd w:val="clear" w:color="auto" w:fill="EEECE1"/>
            <w:tcMar>
              <w:top w:w="0" w:type="dxa"/>
              <w:left w:w="108" w:type="dxa"/>
              <w:bottom w:w="0" w:type="dxa"/>
              <w:right w:w="108" w:type="dxa"/>
            </w:tcMar>
          </w:tcPr>
          <w:p w:rsidR="00304EE8" w:rsidRDefault="0049335E">
            <w:pPr>
              <w:widowControl/>
              <w:suppressAutoHyphens w:val="0"/>
              <w:autoSpaceDE w:val="0"/>
              <w:textAlignment w:val="auto"/>
            </w:pPr>
            <w:r>
              <w:rPr>
                <w:rFonts w:ascii="Courier New" w:hAnsi="Courier New" w:cs="Courier New"/>
                <w:color w:val="008080"/>
                <w:kern w:val="0"/>
                <w:sz w:val="22"/>
                <w:szCs w:val="22"/>
                <w:lang w:bidi="ar-SA"/>
              </w:rPr>
              <w:t>&lt;</w:t>
            </w:r>
            <w:proofErr w:type="spellStart"/>
            <w:r>
              <w:rPr>
                <w:rFonts w:ascii="Courier New" w:hAnsi="Courier New" w:cs="Courier New"/>
                <w:color w:val="3F7F7F"/>
                <w:kern w:val="0"/>
                <w:sz w:val="22"/>
                <w:szCs w:val="22"/>
                <w:shd w:val="clear" w:color="auto" w:fill="C0C0C0"/>
                <w:lang w:bidi="ar-SA"/>
              </w:rPr>
              <w:t>util:map</w:t>
            </w:r>
            <w:proofErr w:type="spellEnd"/>
            <w:r>
              <w:rPr>
                <w:rFonts w:ascii="Courier New" w:hAnsi="Courier New" w:cs="Courier New"/>
                <w:kern w:val="0"/>
                <w:sz w:val="22"/>
                <w:szCs w:val="22"/>
                <w:lang w:bidi="ar-SA"/>
              </w:rPr>
              <w:t xml:space="preserve"> </w:t>
            </w:r>
            <w:r>
              <w:rPr>
                <w:rFonts w:ascii="Courier New" w:hAnsi="Courier New" w:cs="Courier New"/>
                <w:color w:val="7F007F"/>
                <w:kern w:val="0"/>
                <w:sz w:val="22"/>
                <w:szCs w:val="22"/>
                <w:lang w:bidi="ar-SA"/>
              </w:rPr>
              <w:t>id</w:t>
            </w:r>
            <w:r>
              <w:rPr>
                <w:rFonts w:ascii="Courier New" w:hAnsi="Courier New" w:cs="Courier New"/>
                <w:color w:val="000000"/>
                <w:kern w:val="0"/>
                <w:sz w:val="22"/>
                <w:szCs w:val="22"/>
                <w:lang w:bidi="ar-SA"/>
              </w:rPr>
              <w:t>=</w:t>
            </w:r>
            <w:r>
              <w:rPr>
                <w:rFonts w:ascii="Courier New" w:hAnsi="Courier New" w:cs="Courier New"/>
                <w:i/>
                <w:iCs/>
                <w:color w:val="2A00FF"/>
                <w:kern w:val="0"/>
                <w:sz w:val="22"/>
                <w:szCs w:val="22"/>
                <w:lang w:bidi="ar-SA"/>
              </w:rPr>
              <w:t>"</w:t>
            </w:r>
            <w:proofErr w:type="spellStart"/>
            <w:r>
              <w:rPr>
                <w:rFonts w:ascii="Courier New" w:hAnsi="Courier New" w:cs="Courier New"/>
                <w:i/>
                <w:iCs/>
                <w:color w:val="2A00FF"/>
                <w:kern w:val="0"/>
                <w:sz w:val="22"/>
                <w:szCs w:val="22"/>
                <w:lang w:bidi="ar-SA"/>
              </w:rPr>
              <w:t>mediationCdrResolverSteps</w:t>
            </w:r>
            <w:proofErr w:type="spellEnd"/>
            <w:r>
              <w:rPr>
                <w:rFonts w:ascii="Courier New" w:hAnsi="Courier New" w:cs="Courier New"/>
                <w:i/>
                <w:iCs/>
                <w:color w:val="2A00FF"/>
                <w:kern w:val="0"/>
                <w:sz w:val="22"/>
                <w:szCs w:val="22"/>
                <w:lang w:bidi="ar-SA"/>
              </w:rPr>
              <w:t>"</w:t>
            </w:r>
            <w:r>
              <w:rPr>
                <w:rFonts w:ascii="Courier New" w:hAnsi="Courier New" w:cs="Courier New"/>
                <w:kern w:val="0"/>
                <w:sz w:val="22"/>
                <w:szCs w:val="22"/>
                <w:lang w:bidi="ar-SA"/>
              </w:rPr>
              <w:t xml:space="preserve"> </w:t>
            </w:r>
          </w:p>
          <w:p w:rsidR="00304EE8" w:rsidRDefault="0049335E">
            <w:pPr>
              <w:widowControl/>
              <w:suppressAutoHyphens w:val="0"/>
              <w:autoSpaceDE w:val="0"/>
              <w:textAlignment w:val="auto"/>
            </w:pPr>
            <w:r>
              <w:rPr>
                <w:rFonts w:ascii="Courier New" w:hAnsi="Courier New" w:cs="Courier New"/>
                <w:kern w:val="0"/>
                <w:sz w:val="22"/>
                <w:szCs w:val="22"/>
                <w:lang w:bidi="ar-SA"/>
              </w:rPr>
              <w:tab/>
              <w:t xml:space="preserve">                   </w:t>
            </w:r>
            <w:r>
              <w:rPr>
                <w:rFonts w:ascii="Courier New" w:hAnsi="Courier New" w:cs="Courier New"/>
                <w:color w:val="7F007F"/>
                <w:kern w:val="0"/>
                <w:sz w:val="22"/>
                <w:szCs w:val="22"/>
                <w:lang w:bidi="ar-SA"/>
              </w:rPr>
              <w:t>map-class</w:t>
            </w:r>
            <w:r>
              <w:rPr>
                <w:rFonts w:ascii="Courier New" w:hAnsi="Courier New" w:cs="Courier New"/>
                <w:color w:val="000000"/>
                <w:kern w:val="0"/>
                <w:sz w:val="22"/>
                <w:szCs w:val="22"/>
                <w:lang w:bidi="ar-SA"/>
              </w:rPr>
              <w:t>=</w:t>
            </w:r>
            <w:r>
              <w:rPr>
                <w:rFonts w:ascii="Courier New" w:hAnsi="Courier New" w:cs="Courier New"/>
                <w:i/>
                <w:iCs/>
                <w:color w:val="2A00FF"/>
                <w:kern w:val="0"/>
                <w:sz w:val="22"/>
                <w:szCs w:val="22"/>
                <w:lang w:bidi="ar-SA"/>
              </w:rPr>
              <w:t>"</w:t>
            </w:r>
            <w:proofErr w:type="spellStart"/>
            <w:r>
              <w:rPr>
                <w:rFonts w:ascii="Courier New" w:hAnsi="Courier New" w:cs="Courier New"/>
                <w:i/>
                <w:iCs/>
                <w:color w:val="2A00FF"/>
                <w:kern w:val="0"/>
                <w:sz w:val="22"/>
                <w:szCs w:val="22"/>
                <w:lang w:bidi="ar-SA"/>
              </w:rPr>
              <w:t>java.util.LinkedHashMap</w:t>
            </w:r>
            <w:proofErr w:type="spellEnd"/>
            <w:r>
              <w:rPr>
                <w:rFonts w:ascii="Courier New" w:hAnsi="Courier New" w:cs="Courier New"/>
                <w:i/>
                <w:iCs/>
                <w:color w:val="2A00FF"/>
                <w:kern w:val="0"/>
                <w:sz w:val="22"/>
                <w:szCs w:val="22"/>
                <w:lang w:bidi="ar-SA"/>
              </w:rPr>
              <w:t>"</w:t>
            </w:r>
            <w:r>
              <w:rPr>
                <w:rFonts w:ascii="Courier New" w:hAnsi="Courier New" w:cs="Courier New"/>
                <w:color w:val="008080"/>
                <w:kern w:val="0"/>
                <w:sz w:val="22"/>
                <w:szCs w:val="22"/>
                <w:lang w:bidi="ar-SA"/>
              </w:rPr>
              <w:t>&gt;</w:t>
            </w:r>
          </w:p>
          <w:p w:rsidR="00304EE8" w:rsidRDefault="0049335E">
            <w:pPr>
              <w:widowControl/>
              <w:suppressAutoHyphens w:val="0"/>
              <w:autoSpaceDE w:val="0"/>
              <w:textAlignment w:val="auto"/>
            </w:pPr>
            <w:r>
              <w:rPr>
                <w:rFonts w:ascii="Courier New" w:hAnsi="Courier New" w:cs="Courier New"/>
                <w:color w:val="000000"/>
                <w:kern w:val="0"/>
                <w:sz w:val="22"/>
                <w:szCs w:val="22"/>
                <w:lang w:bidi="ar-SA"/>
              </w:rPr>
              <w:t xml:space="preserve">        </w:t>
            </w:r>
            <w:r>
              <w:rPr>
                <w:rFonts w:ascii="Courier New" w:hAnsi="Courier New" w:cs="Courier New"/>
                <w:color w:val="008080"/>
                <w:kern w:val="0"/>
                <w:sz w:val="22"/>
                <w:szCs w:val="22"/>
                <w:lang w:bidi="ar-SA"/>
              </w:rPr>
              <w:t>&lt;</w:t>
            </w:r>
            <w:r>
              <w:rPr>
                <w:rFonts w:ascii="Courier New" w:hAnsi="Courier New" w:cs="Courier New"/>
                <w:color w:val="3F7F7F"/>
                <w:kern w:val="0"/>
                <w:sz w:val="22"/>
                <w:szCs w:val="22"/>
                <w:lang w:bidi="ar-SA"/>
              </w:rPr>
              <w:t>entry</w:t>
            </w:r>
            <w:r>
              <w:rPr>
                <w:rFonts w:ascii="Courier New" w:hAnsi="Courier New" w:cs="Courier New"/>
                <w:kern w:val="0"/>
                <w:sz w:val="22"/>
                <w:szCs w:val="22"/>
                <w:lang w:bidi="ar-SA"/>
              </w:rPr>
              <w:t xml:space="preserve"> </w:t>
            </w:r>
            <w:r>
              <w:rPr>
                <w:rFonts w:ascii="Courier New" w:hAnsi="Courier New" w:cs="Courier New"/>
                <w:color w:val="7F007F"/>
                <w:kern w:val="0"/>
                <w:sz w:val="22"/>
                <w:szCs w:val="22"/>
                <w:lang w:bidi="ar-SA"/>
              </w:rPr>
              <w:t>key</w:t>
            </w:r>
            <w:r>
              <w:rPr>
                <w:rFonts w:ascii="Courier New" w:hAnsi="Courier New" w:cs="Courier New"/>
                <w:color w:val="000000"/>
                <w:kern w:val="0"/>
                <w:sz w:val="22"/>
                <w:szCs w:val="22"/>
                <w:lang w:bidi="ar-SA"/>
              </w:rPr>
              <w:t>=</w:t>
            </w:r>
            <w:r>
              <w:rPr>
                <w:rFonts w:ascii="Courier New" w:hAnsi="Courier New" w:cs="Courier New"/>
                <w:i/>
                <w:iCs/>
                <w:color w:val="2A00FF"/>
                <w:kern w:val="0"/>
                <w:sz w:val="22"/>
                <w:szCs w:val="22"/>
                <w:lang w:bidi="ar-SA"/>
              </w:rPr>
              <w:t>"USER_CURRENCY"</w:t>
            </w:r>
            <w:r>
              <w:rPr>
                <w:rFonts w:ascii="Courier New" w:hAnsi="Courier New" w:cs="Courier New"/>
                <w:kern w:val="0"/>
                <w:sz w:val="22"/>
                <w:szCs w:val="22"/>
                <w:lang w:bidi="ar-SA"/>
              </w:rPr>
              <w:t xml:space="preserve"> </w:t>
            </w:r>
            <w:r>
              <w:rPr>
                <w:rFonts w:ascii="Courier New" w:hAnsi="Courier New" w:cs="Courier New"/>
                <w:color w:val="7F007F"/>
                <w:kern w:val="0"/>
                <w:sz w:val="22"/>
                <w:szCs w:val="22"/>
                <w:lang w:bidi="ar-SA"/>
              </w:rPr>
              <w:t>value-ref</w:t>
            </w:r>
            <w:r>
              <w:rPr>
                <w:rFonts w:ascii="Courier New" w:hAnsi="Courier New" w:cs="Courier New"/>
                <w:color w:val="000000"/>
                <w:kern w:val="0"/>
                <w:sz w:val="22"/>
                <w:szCs w:val="22"/>
                <w:lang w:bidi="ar-SA"/>
              </w:rPr>
              <w:t>=</w:t>
            </w:r>
            <w:r>
              <w:rPr>
                <w:rFonts w:ascii="Courier New" w:hAnsi="Courier New" w:cs="Courier New"/>
                <w:i/>
                <w:iCs/>
                <w:color w:val="2A00FF"/>
                <w:kern w:val="0"/>
                <w:sz w:val="22"/>
                <w:szCs w:val="22"/>
                <w:lang w:bidi="ar-SA"/>
              </w:rPr>
              <w:t>"</w:t>
            </w:r>
            <w:proofErr w:type="spellStart"/>
            <w:r>
              <w:rPr>
                <w:rFonts w:ascii="Courier New" w:hAnsi="Courier New" w:cs="Courier New"/>
                <w:i/>
                <w:iCs/>
                <w:color w:val="2A00FF"/>
                <w:kern w:val="0"/>
                <w:sz w:val="22"/>
                <w:szCs w:val="22"/>
                <w:lang w:bidi="ar-SA"/>
              </w:rPr>
              <w:t>emailUserResolverStep</w:t>
            </w:r>
            <w:proofErr w:type="spellEnd"/>
            <w:r>
              <w:rPr>
                <w:rFonts w:ascii="Courier New" w:hAnsi="Courier New" w:cs="Courier New"/>
                <w:i/>
                <w:iCs/>
                <w:color w:val="2A00FF"/>
                <w:kern w:val="0"/>
                <w:sz w:val="22"/>
                <w:szCs w:val="22"/>
                <w:lang w:bidi="ar-SA"/>
              </w:rPr>
              <w:t>"</w:t>
            </w:r>
            <w:r>
              <w:rPr>
                <w:rFonts w:ascii="Courier New" w:hAnsi="Courier New" w:cs="Courier New"/>
                <w:kern w:val="0"/>
                <w:sz w:val="22"/>
                <w:szCs w:val="22"/>
                <w:lang w:bidi="ar-SA"/>
              </w:rPr>
              <w:t xml:space="preserve"> </w:t>
            </w:r>
            <w:r>
              <w:rPr>
                <w:rFonts w:ascii="Courier New" w:hAnsi="Courier New" w:cs="Courier New"/>
                <w:color w:val="008080"/>
                <w:kern w:val="0"/>
                <w:sz w:val="22"/>
                <w:szCs w:val="22"/>
                <w:lang w:bidi="ar-SA"/>
              </w:rPr>
              <w:t>/&gt;</w:t>
            </w:r>
          </w:p>
          <w:p w:rsidR="00304EE8" w:rsidRDefault="0049335E">
            <w:pPr>
              <w:widowControl/>
              <w:suppressAutoHyphens w:val="0"/>
              <w:autoSpaceDE w:val="0"/>
              <w:textAlignment w:val="auto"/>
            </w:pPr>
            <w:r>
              <w:rPr>
                <w:rFonts w:ascii="Courier New" w:hAnsi="Courier New" w:cs="Courier New"/>
                <w:color w:val="008080"/>
                <w:kern w:val="0"/>
                <w:sz w:val="22"/>
                <w:szCs w:val="22"/>
                <w:lang w:bidi="ar-SA"/>
              </w:rPr>
              <w:t xml:space="preserve">        &lt;</w:t>
            </w:r>
            <w:r>
              <w:rPr>
                <w:rFonts w:ascii="Courier New" w:hAnsi="Courier New" w:cs="Courier New"/>
                <w:color w:val="3F7F7F"/>
                <w:kern w:val="0"/>
                <w:sz w:val="22"/>
                <w:szCs w:val="22"/>
                <w:lang w:bidi="ar-SA"/>
              </w:rPr>
              <w:t>entry</w:t>
            </w:r>
            <w:r>
              <w:rPr>
                <w:rFonts w:ascii="Courier New" w:hAnsi="Courier New" w:cs="Courier New"/>
                <w:kern w:val="0"/>
                <w:sz w:val="22"/>
                <w:szCs w:val="22"/>
                <w:lang w:bidi="ar-SA"/>
              </w:rPr>
              <w:t xml:space="preserve"> </w:t>
            </w:r>
            <w:r>
              <w:rPr>
                <w:rFonts w:ascii="Courier New" w:hAnsi="Courier New" w:cs="Courier New"/>
                <w:color w:val="7F007F"/>
                <w:kern w:val="0"/>
                <w:sz w:val="22"/>
                <w:szCs w:val="22"/>
                <w:lang w:bidi="ar-SA"/>
              </w:rPr>
              <w:t>key</w:t>
            </w:r>
            <w:r>
              <w:rPr>
                <w:rFonts w:ascii="Courier New" w:hAnsi="Courier New" w:cs="Courier New"/>
                <w:color w:val="000000"/>
                <w:kern w:val="0"/>
                <w:sz w:val="22"/>
                <w:szCs w:val="22"/>
                <w:lang w:bidi="ar-SA"/>
              </w:rPr>
              <w:t>=</w:t>
            </w:r>
            <w:r>
              <w:rPr>
                <w:rFonts w:ascii="Courier New" w:hAnsi="Courier New" w:cs="Courier New"/>
                <w:i/>
                <w:iCs/>
                <w:color w:val="2A00FF"/>
                <w:kern w:val="0"/>
                <w:sz w:val="22"/>
                <w:szCs w:val="22"/>
                <w:lang w:bidi="ar-SA"/>
              </w:rPr>
              <w:t>"EVENT_DATE"</w:t>
            </w:r>
            <w:r>
              <w:rPr>
                <w:rFonts w:ascii="Courier New" w:hAnsi="Courier New" w:cs="Courier New"/>
                <w:kern w:val="0"/>
                <w:sz w:val="22"/>
                <w:szCs w:val="22"/>
                <w:lang w:bidi="ar-SA"/>
              </w:rPr>
              <w:t xml:space="preserve"> </w:t>
            </w:r>
            <w:r>
              <w:rPr>
                <w:rFonts w:ascii="Courier New" w:hAnsi="Courier New" w:cs="Courier New"/>
                <w:color w:val="7F007F"/>
                <w:kern w:val="0"/>
                <w:sz w:val="22"/>
                <w:szCs w:val="22"/>
                <w:lang w:bidi="ar-SA"/>
              </w:rPr>
              <w:t>value-ref</w:t>
            </w:r>
            <w:r>
              <w:rPr>
                <w:rFonts w:ascii="Courier New" w:hAnsi="Courier New" w:cs="Courier New"/>
                <w:color w:val="000000"/>
                <w:kern w:val="0"/>
                <w:sz w:val="22"/>
                <w:szCs w:val="22"/>
                <w:lang w:bidi="ar-SA"/>
              </w:rPr>
              <w:t>=</w:t>
            </w:r>
            <w:r>
              <w:rPr>
                <w:rFonts w:ascii="Courier New" w:hAnsi="Courier New" w:cs="Courier New"/>
                <w:i/>
                <w:iCs/>
                <w:color w:val="2A00FF"/>
                <w:kern w:val="0"/>
                <w:sz w:val="22"/>
                <w:szCs w:val="22"/>
                <w:lang w:bidi="ar-SA"/>
              </w:rPr>
              <w:t>"</w:t>
            </w:r>
            <w:proofErr w:type="spellStart"/>
            <w:r>
              <w:rPr>
                <w:rFonts w:ascii="Courier New" w:hAnsi="Courier New" w:cs="Courier New"/>
                <w:i/>
                <w:iCs/>
                <w:color w:val="2A00FF"/>
                <w:kern w:val="0"/>
                <w:sz w:val="22"/>
                <w:szCs w:val="22"/>
                <w:lang w:bidi="ar-SA"/>
              </w:rPr>
              <w:t>JMREventDateResolverStep</w:t>
            </w:r>
            <w:proofErr w:type="spellEnd"/>
            <w:r>
              <w:rPr>
                <w:rFonts w:ascii="Courier New" w:hAnsi="Courier New" w:cs="Courier New"/>
                <w:i/>
                <w:iCs/>
                <w:color w:val="2A00FF"/>
                <w:kern w:val="0"/>
                <w:sz w:val="22"/>
                <w:szCs w:val="22"/>
                <w:lang w:bidi="ar-SA"/>
              </w:rPr>
              <w:t>"</w:t>
            </w:r>
            <w:r>
              <w:rPr>
                <w:rFonts w:ascii="Courier New" w:hAnsi="Courier New" w:cs="Courier New"/>
                <w:color w:val="008080"/>
                <w:kern w:val="0"/>
                <w:sz w:val="22"/>
                <w:szCs w:val="22"/>
                <w:lang w:bidi="ar-SA"/>
              </w:rPr>
              <w:t>/&gt;</w:t>
            </w:r>
          </w:p>
          <w:p w:rsidR="00304EE8" w:rsidRDefault="0049335E">
            <w:pPr>
              <w:widowControl/>
              <w:suppressAutoHyphens w:val="0"/>
              <w:autoSpaceDE w:val="0"/>
              <w:textAlignment w:val="auto"/>
            </w:pPr>
            <w:r>
              <w:rPr>
                <w:rFonts w:ascii="Courier New" w:hAnsi="Courier New" w:cs="Courier New"/>
                <w:color w:val="008080"/>
                <w:kern w:val="0"/>
                <w:sz w:val="22"/>
                <w:szCs w:val="22"/>
                <w:lang w:bidi="ar-SA"/>
              </w:rPr>
              <w:tab/>
              <w:t xml:space="preserve">  ....</w:t>
            </w:r>
          </w:p>
          <w:p w:rsidR="00304EE8" w:rsidRDefault="0049335E">
            <w:pPr>
              <w:pStyle w:val="Textbody"/>
            </w:pPr>
            <w:r>
              <w:rPr>
                <w:rFonts w:ascii="Courier New" w:hAnsi="Courier New" w:cs="Courier New"/>
                <w:color w:val="008080"/>
                <w:kern w:val="0"/>
                <w:sz w:val="22"/>
                <w:szCs w:val="22"/>
                <w:lang w:bidi="ar-SA"/>
              </w:rPr>
              <w:t>&lt;/</w:t>
            </w:r>
            <w:proofErr w:type="spellStart"/>
            <w:r>
              <w:rPr>
                <w:rFonts w:ascii="Courier New" w:hAnsi="Courier New" w:cs="Courier New"/>
                <w:color w:val="3F7F7F"/>
                <w:kern w:val="0"/>
                <w:sz w:val="22"/>
                <w:szCs w:val="22"/>
                <w:shd w:val="clear" w:color="auto" w:fill="C0C0C0"/>
                <w:lang w:bidi="ar-SA"/>
              </w:rPr>
              <w:t>util:map</w:t>
            </w:r>
            <w:proofErr w:type="spellEnd"/>
            <w:r>
              <w:rPr>
                <w:rFonts w:ascii="Courier New" w:hAnsi="Courier New" w:cs="Courier New"/>
                <w:color w:val="008080"/>
                <w:kern w:val="0"/>
                <w:sz w:val="22"/>
                <w:szCs w:val="22"/>
                <w:lang w:bidi="ar-SA"/>
              </w:rPr>
              <w:t>&gt;</w:t>
            </w:r>
          </w:p>
        </w:tc>
      </w:tr>
    </w:tbl>
    <w:p w:rsidR="00304EE8" w:rsidRDefault="00304EE8">
      <w:pPr>
        <w:pStyle w:val="Textbody"/>
        <w:rPr>
          <w:rFonts w:ascii="Arial" w:hAnsi="Arial" w:cs="Arial"/>
          <w:sz w:val="22"/>
          <w:szCs w:val="22"/>
        </w:rPr>
      </w:pPr>
    </w:p>
    <w:p w:rsidR="00304EE8" w:rsidRDefault="00304EE8">
      <w:pPr>
        <w:pStyle w:val="Textbody"/>
        <w:rPr>
          <w:rFonts w:ascii="Arial" w:hAnsi="Arial" w:cs="Arial"/>
          <w:sz w:val="22"/>
          <w:szCs w:val="22"/>
        </w:rPr>
      </w:pPr>
    </w:p>
    <w:p w:rsidR="00304EE8" w:rsidRDefault="00304EE8">
      <w:pPr>
        <w:pStyle w:val="Textbody"/>
        <w:rPr>
          <w:rFonts w:ascii="Arial" w:hAnsi="Arial" w:cs="Arial"/>
          <w:sz w:val="22"/>
          <w:szCs w:val="22"/>
        </w:rPr>
      </w:pPr>
    </w:p>
    <w:p w:rsidR="00304EE8" w:rsidRDefault="00304EE8">
      <w:pPr>
        <w:pStyle w:val="Textbody"/>
        <w:rPr>
          <w:rFonts w:ascii="Arial" w:hAnsi="Arial" w:cs="Arial"/>
          <w:sz w:val="22"/>
          <w:szCs w:val="22"/>
        </w:rPr>
      </w:pPr>
    </w:p>
    <w:p w:rsidR="00304EE8" w:rsidRDefault="00304EE8">
      <w:pPr>
        <w:pStyle w:val="Textbody"/>
        <w:rPr>
          <w:rFonts w:ascii="Arial" w:hAnsi="Arial" w:cs="Arial"/>
          <w:sz w:val="22"/>
          <w:szCs w:val="22"/>
        </w:rPr>
      </w:pPr>
    </w:p>
    <w:p w:rsidR="00304EE8" w:rsidRDefault="00304EE8">
      <w:pPr>
        <w:pStyle w:val="Textbody"/>
        <w:rPr>
          <w:rFonts w:ascii="Arial" w:hAnsi="Arial" w:cs="Arial"/>
          <w:sz w:val="22"/>
          <w:szCs w:val="22"/>
        </w:rPr>
      </w:pPr>
    </w:p>
    <w:p w:rsidR="00304EE8" w:rsidRDefault="00304EE8">
      <w:pPr>
        <w:pStyle w:val="Textbody"/>
        <w:rPr>
          <w:rFonts w:ascii="Arial" w:hAnsi="Arial" w:cs="Arial"/>
          <w:sz w:val="22"/>
          <w:szCs w:val="22"/>
        </w:rPr>
      </w:pPr>
    </w:p>
    <w:p w:rsidR="00304EE8" w:rsidRDefault="00304EE8">
      <w:pPr>
        <w:pStyle w:val="Textbody"/>
        <w:rPr>
          <w:rFonts w:ascii="Arial" w:hAnsi="Arial" w:cs="Arial"/>
          <w:sz w:val="22"/>
          <w:szCs w:val="22"/>
        </w:rPr>
      </w:pPr>
    </w:p>
    <w:p w:rsidR="00304EE8" w:rsidRDefault="00304EE8">
      <w:pPr>
        <w:pStyle w:val="Textbody"/>
        <w:rPr>
          <w:rFonts w:ascii="Arial" w:hAnsi="Arial" w:cs="Arial"/>
          <w:sz w:val="22"/>
          <w:szCs w:val="22"/>
        </w:rPr>
      </w:pPr>
    </w:p>
    <w:p w:rsidR="00304EE8" w:rsidRDefault="00304EE8">
      <w:pPr>
        <w:pStyle w:val="Textbody"/>
        <w:rPr>
          <w:rFonts w:ascii="Arial" w:hAnsi="Arial" w:cs="Arial"/>
          <w:sz w:val="22"/>
          <w:szCs w:val="22"/>
        </w:rPr>
      </w:pPr>
    </w:p>
    <w:p w:rsidR="00304EE8" w:rsidRDefault="00304EE8">
      <w:pPr>
        <w:pStyle w:val="Textbody"/>
        <w:rPr>
          <w:rFonts w:ascii="Arial" w:hAnsi="Arial" w:cs="Arial"/>
          <w:sz w:val="22"/>
          <w:szCs w:val="22"/>
        </w:rPr>
      </w:pPr>
    </w:p>
    <w:p w:rsidR="00304EE8" w:rsidRDefault="00304EE8">
      <w:pPr>
        <w:pStyle w:val="Textbody"/>
        <w:rPr>
          <w:rFonts w:ascii="Arial" w:hAnsi="Arial" w:cs="Arial"/>
          <w:sz w:val="22"/>
          <w:szCs w:val="22"/>
        </w:rPr>
      </w:pPr>
    </w:p>
    <w:p w:rsidR="00304EE8" w:rsidRDefault="00304EE8">
      <w:pPr>
        <w:pStyle w:val="Textbody"/>
        <w:rPr>
          <w:rFonts w:ascii="Arial" w:hAnsi="Arial" w:cs="Arial"/>
          <w:sz w:val="22"/>
          <w:szCs w:val="22"/>
        </w:rPr>
      </w:pPr>
    </w:p>
    <w:p w:rsidR="00304EE8" w:rsidRDefault="00304EE8">
      <w:pPr>
        <w:pStyle w:val="Textbody"/>
        <w:rPr>
          <w:rFonts w:ascii="Arial" w:hAnsi="Arial" w:cs="Arial"/>
          <w:sz w:val="22"/>
          <w:szCs w:val="22"/>
        </w:rPr>
      </w:pPr>
    </w:p>
    <w:p w:rsidR="00304EE8" w:rsidRDefault="00304EE8">
      <w:pPr>
        <w:pStyle w:val="Textbody"/>
        <w:rPr>
          <w:rFonts w:ascii="Arial" w:hAnsi="Arial" w:cs="Arial"/>
          <w:sz w:val="22"/>
          <w:szCs w:val="22"/>
        </w:rPr>
      </w:pPr>
    </w:p>
    <w:p w:rsidR="00304EE8" w:rsidRDefault="00304EE8">
      <w:pPr>
        <w:pStyle w:val="Textbody"/>
        <w:rPr>
          <w:rFonts w:ascii="Arial" w:hAnsi="Arial" w:cs="Arial"/>
          <w:sz w:val="22"/>
          <w:szCs w:val="22"/>
        </w:rPr>
      </w:pPr>
    </w:p>
    <w:p w:rsidR="00304EE8" w:rsidRDefault="00304EE8">
      <w:pPr>
        <w:pStyle w:val="Textbody"/>
        <w:rPr>
          <w:rFonts w:ascii="Arial" w:hAnsi="Arial" w:cs="Arial"/>
          <w:sz w:val="22"/>
          <w:szCs w:val="22"/>
        </w:rPr>
      </w:pPr>
    </w:p>
    <w:p w:rsidR="00304EE8" w:rsidRDefault="0049335E">
      <w:pPr>
        <w:keepNext/>
        <w:widowControl/>
        <w:tabs>
          <w:tab w:val="left" w:pos="0"/>
        </w:tabs>
        <w:spacing w:before="240" w:after="120" w:line="360" w:lineRule="auto"/>
        <w:jc w:val="right"/>
        <w:textAlignment w:val="auto"/>
        <w:rPr>
          <w:rFonts w:ascii="Verdana" w:eastAsia="MS Mincho" w:hAnsi="Verdana" w:cs="Tahoma"/>
          <w:b/>
          <w:i/>
          <w:color w:val="5CB05A"/>
          <w:kern w:val="0"/>
          <w:sz w:val="64"/>
          <w:szCs w:val="28"/>
          <w:lang w:val="en-US" w:eastAsia="ar-SA" w:bidi="ar-SA"/>
        </w:rPr>
      </w:pPr>
      <w:r>
        <w:rPr>
          <w:rFonts w:ascii="Verdana" w:eastAsia="MS Mincho" w:hAnsi="Verdana" w:cs="Tahoma"/>
          <w:b/>
          <w:i/>
          <w:color w:val="5CB05A"/>
          <w:kern w:val="0"/>
          <w:sz w:val="64"/>
          <w:szCs w:val="28"/>
          <w:lang w:val="en-US" w:eastAsia="ar-SA" w:bidi="ar-SA"/>
        </w:rPr>
        <w:lastRenderedPageBreak/>
        <w:t>jBilling Mediation Record - JMR Format</w:t>
      </w:r>
    </w:p>
    <w:p w:rsidR="00304EE8" w:rsidRDefault="00304EE8">
      <w:pPr>
        <w:pStyle w:val="Standard"/>
        <w:rPr>
          <w:b/>
          <w:bCs/>
          <w:color w:val="13544E"/>
          <w:sz w:val="32"/>
          <w:szCs w:val="32"/>
        </w:rPr>
      </w:pPr>
    </w:p>
    <w:p w:rsidR="00304EE8" w:rsidRDefault="0049335E">
      <w:pPr>
        <w:pStyle w:val="Textbody"/>
        <w:rPr>
          <w:rFonts w:ascii="Arial" w:hAnsi="Arial" w:cs="Arial"/>
          <w:sz w:val="22"/>
          <w:szCs w:val="22"/>
        </w:rPr>
      </w:pPr>
      <w:r>
        <w:rPr>
          <w:rFonts w:ascii="Arial" w:hAnsi="Arial" w:cs="Arial"/>
          <w:sz w:val="22"/>
          <w:szCs w:val="22"/>
        </w:rPr>
        <w:t xml:space="preserve">JbillingMediationRecord or JMR in short, is a new entity/class in jBilling which represents the bare minimum data that jBilling needs to mediate or charge an event. </w:t>
      </w:r>
      <w:r w:rsidR="00934E92">
        <w:rPr>
          <w:rFonts w:ascii="Arial" w:hAnsi="Arial" w:cs="Arial"/>
          <w:sz w:val="22"/>
          <w:szCs w:val="22"/>
        </w:rPr>
        <w:t xml:space="preserve">A valid </w:t>
      </w:r>
      <w:r>
        <w:rPr>
          <w:rFonts w:ascii="Arial" w:hAnsi="Arial" w:cs="Arial"/>
          <w:sz w:val="22"/>
          <w:szCs w:val="22"/>
        </w:rPr>
        <w:t xml:space="preserve">JMR </w:t>
      </w:r>
      <w:r w:rsidR="00934E92">
        <w:rPr>
          <w:rFonts w:ascii="Arial" w:hAnsi="Arial" w:cs="Arial"/>
          <w:sz w:val="22"/>
          <w:szCs w:val="22"/>
        </w:rPr>
        <w:t>must hold the</w:t>
      </w:r>
      <w:r>
        <w:rPr>
          <w:rFonts w:ascii="Arial" w:hAnsi="Arial" w:cs="Arial"/>
          <w:sz w:val="22"/>
          <w:szCs w:val="22"/>
        </w:rPr>
        <w:t xml:space="preserve"> following data:</w:t>
      </w:r>
    </w:p>
    <w:p w:rsidR="00304EE8" w:rsidRDefault="0049335E">
      <w:pPr>
        <w:pStyle w:val="Textbody"/>
        <w:numPr>
          <w:ilvl w:val="0"/>
          <w:numId w:val="9"/>
        </w:numPr>
        <w:rPr>
          <w:rFonts w:ascii="Arial" w:hAnsi="Arial" w:cs="Arial"/>
          <w:sz w:val="22"/>
          <w:szCs w:val="22"/>
        </w:rPr>
      </w:pPr>
      <w:r>
        <w:rPr>
          <w:rFonts w:ascii="Arial" w:hAnsi="Arial" w:cs="Arial"/>
          <w:sz w:val="22"/>
          <w:szCs w:val="22"/>
        </w:rPr>
        <w:t>User ID</w:t>
      </w:r>
    </w:p>
    <w:p w:rsidR="00304EE8" w:rsidRDefault="0049335E">
      <w:pPr>
        <w:pStyle w:val="Textbody"/>
        <w:numPr>
          <w:ilvl w:val="0"/>
          <w:numId w:val="9"/>
        </w:numPr>
        <w:rPr>
          <w:rFonts w:ascii="Arial" w:hAnsi="Arial" w:cs="Arial"/>
          <w:sz w:val="22"/>
          <w:szCs w:val="22"/>
        </w:rPr>
      </w:pPr>
      <w:r>
        <w:rPr>
          <w:rFonts w:ascii="Arial" w:hAnsi="Arial" w:cs="Arial"/>
          <w:sz w:val="22"/>
          <w:szCs w:val="22"/>
        </w:rPr>
        <w:t>User's currency</w:t>
      </w:r>
    </w:p>
    <w:p w:rsidR="00304EE8" w:rsidRDefault="0049335E">
      <w:pPr>
        <w:pStyle w:val="Textbody"/>
        <w:numPr>
          <w:ilvl w:val="0"/>
          <w:numId w:val="9"/>
        </w:numPr>
        <w:rPr>
          <w:rFonts w:ascii="Arial" w:hAnsi="Arial" w:cs="Arial"/>
          <w:sz w:val="22"/>
          <w:szCs w:val="22"/>
        </w:rPr>
      </w:pPr>
      <w:r>
        <w:rPr>
          <w:rFonts w:ascii="Arial" w:hAnsi="Arial" w:cs="Arial"/>
          <w:sz w:val="22"/>
          <w:szCs w:val="22"/>
        </w:rPr>
        <w:t>Event Date</w:t>
      </w:r>
    </w:p>
    <w:p w:rsidR="00304EE8" w:rsidRDefault="0049335E">
      <w:pPr>
        <w:pStyle w:val="Textbody"/>
        <w:numPr>
          <w:ilvl w:val="0"/>
          <w:numId w:val="9"/>
        </w:numPr>
        <w:rPr>
          <w:rFonts w:ascii="Arial" w:hAnsi="Arial" w:cs="Arial"/>
          <w:sz w:val="22"/>
          <w:szCs w:val="22"/>
        </w:rPr>
      </w:pPr>
      <w:r>
        <w:rPr>
          <w:rFonts w:ascii="Arial" w:hAnsi="Arial" w:cs="Arial"/>
          <w:sz w:val="22"/>
          <w:szCs w:val="22"/>
        </w:rPr>
        <w:t>Item or Product ID resolved, to create the Order</w:t>
      </w:r>
    </w:p>
    <w:p w:rsidR="00934E92" w:rsidRDefault="00934E92">
      <w:pPr>
        <w:pStyle w:val="Textbody"/>
        <w:numPr>
          <w:ilvl w:val="0"/>
          <w:numId w:val="9"/>
        </w:numPr>
        <w:rPr>
          <w:rFonts w:ascii="Arial" w:hAnsi="Arial" w:cs="Arial"/>
          <w:sz w:val="22"/>
          <w:szCs w:val="22"/>
        </w:rPr>
      </w:pPr>
      <w:r>
        <w:rPr>
          <w:rFonts w:ascii="Arial" w:hAnsi="Arial" w:cs="Arial"/>
          <w:sz w:val="22"/>
          <w:szCs w:val="22"/>
        </w:rPr>
        <w:t>Event Description</w:t>
      </w:r>
    </w:p>
    <w:p w:rsidR="00304EE8" w:rsidRDefault="0049335E">
      <w:pPr>
        <w:pStyle w:val="Textbody"/>
        <w:numPr>
          <w:ilvl w:val="0"/>
          <w:numId w:val="9"/>
        </w:numPr>
        <w:rPr>
          <w:rFonts w:ascii="Arial" w:hAnsi="Arial" w:cs="Arial"/>
          <w:sz w:val="22"/>
          <w:szCs w:val="22"/>
        </w:rPr>
      </w:pPr>
      <w:r>
        <w:rPr>
          <w:rFonts w:ascii="Arial" w:hAnsi="Arial" w:cs="Arial"/>
          <w:sz w:val="22"/>
          <w:szCs w:val="22"/>
        </w:rPr>
        <w:t>Quantity to be charged</w:t>
      </w:r>
    </w:p>
    <w:p w:rsidR="00304EE8" w:rsidRDefault="00934E92">
      <w:pPr>
        <w:pStyle w:val="Textbody"/>
        <w:numPr>
          <w:ilvl w:val="0"/>
          <w:numId w:val="9"/>
        </w:numPr>
        <w:rPr>
          <w:rFonts w:ascii="Arial" w:hAnsi="Arial" w:cs="Arial"/>
          <w:sz w:val="22"/>
          <w:szCs w:val="22"/>
        </w:rPr>
      </w:pPr>
      <w:r>
        <w:rPr>
          <w:rFonts w:ascii="Arial" w:hAnsi="Arial" w:cs="Arial"/>
          <w:sz w:val="22"/>
          <w:szCs w:val="22"/>
        </w:rPr>
        <w:t xml:space="preserve">Pricing - </w:t>
      </w:r>
      <w:r w:rsidR="0049335E">
        <w:rPr>
          <w:rFonts w:ascii="Arial" w:hAnsi="Arial" w:cs="Arial"/>
          <w:sz w:val="22"/>
          <w:szCs w:val="22"/>
        </w:rPr>
        <w:t>Any specific description to be added to the mediated event</w:t>
      </w:r>
    </w:p>
    <w:p w:rsidR="00304EE8" w:rsidRDefault="00304EE8">
      <w:pPr>
        <w:pStyle w:val="Textbody"/>
        <w:rPr>
          <w:rFonts w:ascii="Arial" w:hAnsi="Arial" w:cs="Arial"/>
          <w:sz w:val="22"/>
          <w:szCs w:val="22"/>
        </w:rPr>
      </w:pPr>
    </w:p>
    <w:p w:rsidR="00304EE8" w:rsidRDefault="0049335E">
      <w:pPr>
        <w:pStyle w:val="Textbody"/>
        <w:rPr>
          <w:rFonts w:ascii="Arial" w:hAnsi="Arial" w:cs="Arial"/>
          <w:sz w:val="22"/>
          <w:szCs w:val="22"/>
        </w:rPr>
      </w:pPr>
      <w:r>
        <w:rPr>
          <w:rFonts w:ascii="Arial" w:hAnsi="Arial" w:cs="Arial"/>
          <w:sz w:val="22"/>
          <w:szCs w:val="22"/>
        </w:rPr>
        <w:t>Besides the above event related data, the each JbillingMediationRecord is also given a unique key called as the Record Key.</w:t>
      </w:r>
      <w:r w:rsidR="00934E92">
        <w:rPr>
          <w:rFonts w:ascii="Arial" w:hAnsi="Arial" w:cs="Arial"/>
          <w:sz w:val="22"/>
          <w:szCs w:val="22"/>
        </w:rPr>
        <w:t xml:space="preserve"> This key, if not available in the input, is automatically provided by the jBilling Mediation Process.</w:t>
      </w:r>
    </w:p>
    <w:p w:rsidR="00934E92" w:rsidRDefault="00934E92">
      <w:pPr>
        <w:pStyle w:val="Textbody"/>
        <w:rPr>
          <w:rFonts w:ascii="Arial" w:hAnsi="Arial" w:cs="Arial"/>
          <w:sz w:val="22"/>
          <w:szCs w:val="22"/>
        </w:rPr>
      </w:pPr>
    </w:p>
    <w:p w:rsidR="00934E92" w:rsidRPr="00934E92" w:rsidRDefault="00934E92" w:rsidP="00934E92">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r w:rsidRPr="00934E92">
        <w:rPr>
          <w:rFonts w:ascii="Verdana" w:eastAsia="MS Mincho" w:hAnsi="Verdana" w:cs="Tahoma"/>
          <w:b/>
          <w:color w:val="5CB05A"/>
          <w:kern w:val="0"/>
          <w:sz w:val="32"/>
          <w:szCs w:val="32"/>
          <w:lang w:val="en-US" w:eastAsia="ar-SA" w:bidi="ar-SA"/>
        </w:rPr>
        <w:t>JMR</w:t>
      </w:r>
      <w:r>
        <w:rPr>
          <w:rFonts w:ascii="Verdana" w:eastAsia="MS Mincho" w:hAnsi="Verdana" w:cs="Tahoma"/>
          <w:b/>
          <w:color w:val="5CB05A"/>
          <w:kern w:val="0"/>
          <w:sz w:val="32"/>
          <w:szCs w:val="32"/>
          <w:lang w:val="en-US" w:eastAsia="ar-SA" w:bidi="ar-SA"/>
        </w:rPr>
        <w:t xml:space="preserve"> Fields in detail</w:t>
      </w:r>
      <w:r w:rsidRPr="00934E92">
        <w:rPr>
          <w:rFonts w:ascii="Verdana" w:eastAsia="MS Mincho" w:hAnsi="Verdana" w:cs="Tahoma"/>
          <w:b/>
          <w:color w:val="5CB05A"/>
          <w:kern w:val="0"/>
          <w:sz w:val="32"/>
          <w:szCs w:val="32"/>
          <w:lang w:val="en-US" w:eastAsia="ar-SA" w:bidi="ar-SA"/>
        </w:rPr>
        <w:t xml:space="preserve"> </w:t>
      </w:r>
    </w:p>
    <w:p w:rsidR="00934E92" w:rsidRDefault="00934E92">
      <w:pPr>
        <w:pStyle w:val="Textbody"/>
        <w:rPr>
          <w:rFonts w:ascii="Arial" w:hAnsi="Arial" w:cs="Arial"/>
          <w:b/>
          <w:sz w:val="22"/>
          <w:szCs w:val="22"/>
        </w:rPr>
      </w:pPr>
      <w:r>
        <w:rPr>
          <w:rFonts w:ascii="Arial" w:hAnsi="Arial" w:cs="Arial"/>
          <w:b/>
          <w:sz w:val="22"/>
          <w:szCs w:val="22"/>
        </w:rPr>
        <w:t>User ID</w:t>
      </w:r>
    </w:p>
    <w:p w:rsidR="00934E92" w:rsidRDefault="00934E92">
      <w:pPr>
        <w:pStyle w:val="Textbody"/>
        <w:rPr>
          <w:rFonts w:ascii="Arial" w:hAnsi="Arial" w:cs="Arial"/>
          <w:sz w:val="22"/>
          <w:szCs w:val="22"/>
        </w:rPr>
      </w:pPr>
      <w:r w:rsidRPr="00081AFC">
        <w:rPr>
          <w:rFonts w:ascii="Arial" w:hAnsi="Arial" w:cs="Arial"/>
          <w:sz w:val="22"/>
          <w:szCs w:val="22"/>
        </w:rPr>
        <w:t>This must be the jBilling User id for the respective customer. The user id is a mandatory field for a JMR and must be available for the mediation process to succeed</w:t>
      </w:r>
    </w:p>
    <w:p w:rsidR="00081AFC" w:rsidRPr="00081AFC" w:rsidRDefault="00081AFC">
      <w:pPr>
        <w:pStyle w:val="Textbody"/>
        <w:rPr>
          <w:rFonts w:ascii="Arial" w:hAnsi="Arial" w:cs="Arial"/>
          <w:sz w:val="22"/>
          <w:szCs w:val="22"/>
        </w:rPr>
      </w:pPr>
    </w:p>
    <w:p w:rsidR="00934E92" w:rsidRDefault="00934E92">
      <w:pPr>
        <w:pStyle w:val="Textbody"/>
        <w:rPr>
          <w:rFonts w:ascii="Arial" w:hAnsi="Arial" w:cs="Arial"/>
          <w:b/>
          <w:sz w:val="22"/>
          <w:szCs w:val="22"/>
        </w:rPr>
      </w:pPr>
      <w:r>
        <w:rPr>
          <w:rFonts w:ascii="Arial" w:hAnsi="Arial" w:cs="Arial"/>
          <w:b/>
          <w:sz w:val="22"/>
          <w:szCs w:val="22"/>
        </w:rPr>
        <w:t>Currency</w:t>
      </w:r>
    </w:p>
    <w:p w:rsidR="00934E92" w:rsidRDefault="00934E92">
      <w:pPr>
        <w:pStyle w:val="Textbody"/>
        <w:rPr>
          <w:rFonts w:ascii="Arial" w:hAnsi="Arial" w:cs="Arial"/>
          <w:sz w:val="22"/>
          <w:szCs w:val="22"/>
        </w:rPr>
      </w:pPr>
      <w:r w:rsidRPr="00081AFC">
        <w:rPr>
          <w:rFonts w:ascii="Arial" w:hAnsi="Arial" w:cs="Arial"/>
          <w:sz w:val="22"/>
          <w:szCs w:val="22"/>
        </w:rPr>
        <w:t>The Currency is generally resolved automatically by jBilling however, when the Mediation process is processing a JMR, this field must be resolved to the jBilling Currency ID that is set in the User's jBilling profile</w:t>
      </w:r>
    </w:p>
    <w:p w:rsidR="00081AFC" w:rsidRPr="00081AFC" w:rsidRDefault="00081AFC">
      <w:pPr>
        <w:pStyle w:val="Textbody"/>
        <w:rPr>
          <w:rFonts w:ascii="Arial" w:hAnsi="Arial" w:cs="Arial"/>
          <w:sz w:val="22"/>
          <w:szCs w:val="22"/>
        </w:rPr>
      </w:pPr>
    </w:p>
    <w:p w:rsidR="00934E92" w:rsidRDefault="00934E92">
      <w:pPr>
        <w:pStyle w:val="Textbody"/>
        <w:rPr>
          <w:rFonts w:ascii="Arial" w:hAnsi="Arial" w:cs="Arial"/>
          <w:b/>
          <w:sz w:val="22"/>
          <w:szCs w:val="22"/>
        </w:rPr>
      </w:pPr>
      <w:r>
        <w:rPr>
          <w:rFonts w:ascii="Arial" w:hAnsi="Arial" w:cs="Arial"/>
          <w:b/>
          <w:sz w:val="22"/>
          <w:szCs w:val="22"/>
        </w:rPr>
        <w:t>Event Date</w:t>
      </w:r>
    </w:p>
    <w:p w:rsidR="00934E92" w:rsidRPr="00081AFC" w:rsidRDefault="00934E92">
      <w:pPr>
        <w:pStyle w:val="Textbody"/>
        <w:rPr>
          <w:rFonts w:ascii="Arial" w:hAnsi="Arial" w:cs="Arial"/>
          <w:sz w:val="22"/>
          <w:szCs w:val="22"/>
        </w:rPr>
      </w:pPr>
      <w:r w:rsidRPr="00081AFC">
        <w:rPr>
          <w:rFonts w:ascii="Arial" w:hAnsi="Arial" w:cs="Arial"/>
          <w:sz w:val="22"/>
          <w:szCs w:val="22"/>
        </w:rPr>
        <w:t xml:space="preserve">The date/time of the event for Mediation. This is an important value that is not just mandatory, but it may also have an impact on the pricing of the event in case the pricing is time sensitive. </w:t>
      </w:r>
    </w:p>
    <w:p w:rsidR="00934E92" w:rsidRPr="00081AFC" w:rsidRDefault="00934E92">
      <w:pPr>
        <w:pStyle w:val="Textbody"/>
        <w:rPr>
          <w:rFonts w:ascii="Arial" w:hAnsi="Arial" w:cs="Arial"/>
          <w:sz w:val="22"/>
          <w:szCs w:val="22"/>
        </w:rPr>
      </w:pPr>
      <w:r w:rsidRPr="00A96C16">
        <w:rPr>
          <w:rFonts w:ascii="Arial" w:hAnsi="Arial" w:cs="Arial"/>
          <w:i/>
          <w:sz w:val="22"/>
          <w:szCs w:val="22"/>
        </w:rPr>
        <w:t>For e.g.</w:t>
      </w:r>
      <w:r w:rsidRPr="00081AFC">
        <w:rPr>
          <w:rFonts w:ascii="Arial" w:hAnsi="Arial" w:cs="Arial"/>
          <w:sz w:val="22"/>
          <w:szCs w:val="22"/>
        </w:rPr>
        <w:t xml:space="preserve"> A GSM subscription plan with night-calling feature that comes with a discounted per minute usage charge etc.</w:t>
      </w:r>
    </w:p>
    <w:p w:rsidR="00934E92" w:rsidRDefault="00934E92">
      <w:pPr>
        <w:pStyle w:val="Textbody"/>
        <w:rPr>
          <w:rFonts w:ascii="Arial" w:hAnsi="Arial" w:cs="Arial"/>
          <w:b/>
          <w:sz w:val="22"/>
          <w:szCs w:val="22"/>
        </w:rPr>
      </w:pPr>
    </w:p>
    <w:p w:rsidR="00934E92" w:rsidRDefault="00934E92">
      <w:pPr>
        <w:pStyle w:val="Textbody"/>
        <w:rPr>
          <w:rFonts w:ascii="Arial" w:hAnsi="Arial" w:cs="Arial"/>
          <w:b/>
          <w:sz w:val="22"/>
          <w:szCs w:val="22"/>
        </w:rPr>
      </w:pPr>
      <w:r>
        <w:rPr>
          <w:rFonts w:ascii="Arial" w:hAnsi="Arial" w:cs="Arial"/>
          <w:b/>
          <w:sz w:val="22"/>
          <w:szCs w:val="22"/>
        </w:rPr>
        <w:t>Product ID</w:t>
      </w:r>
    </w:p>
    <w:p w:rsidR="00934E92" w:rsidRDefault="00934E92">
      <w:pPr>
        <w:pStyle w:val="Textbody"/>
        <w:rPr>
          <w:rFonts w:ascii="Arial" w:hAnsi="Arial" w:cs="Arial"/>
          <w:sz w:val="22"/>
          <w:szCs w:val="22"/>
        </w:rPr>
      </w:pPr>
      <w:r w:rsidRPr="00081AFC">
        <w:rPr>
          <w:rFonts w:ascii="Arial" w:hAnsi="Arial" w:cs="Arial"/>
          <w:sz w:val="22"/>
          <w:szCs w:val="22"/>
        </w:rPr>
        <w:t xml:space="preserve">The jBilling Product/Item ID that is used to record the purchase/event. The one-time Order is </w:t>
      </w:r>
      <w:r w:rsidRPr="00081AFC">
        <w:rPr>
          <w:rFonts w:ascii="Arial" w:hAnsi="Arial" w:cs="Arial"/>
          <w:sz w:val="22"/>
          <w:szCs w:val="22"/>
        </w:rPr>
        <w:lastRenderedPageBreak/>
        <w:t>created using this Product ID</w:t>
      </w:r>
    </w:p>
    <w:p w:rsidR="00081AFC" w:rsidRPr="00081AFC" w:rsidRDefault="00081AFC">
      <w:pPr>
        <w:pStyle w:val="Textbody"/>
        <w:rPr>
          <w:rFonts w:ascii="Arial" w:hAnsi="Arial" w:cs="Arial"/>
          <w:sz w:val="22"/>
          <w:szCs w:val="22"/>
        </w:rPr>
      </w:pPr>
    </w:p>
    <w:p w:rsidR="00934E92" w:rsidRDefault="00934E92">
      <w:pPr>
        <w:pStyle w:val="Textbody"/>
        <w:rPr>
          <w:rFonts w:ascii="Arial" w:hAnsi="Arial" w:cs="Arial"/>
          <w:b/>
          <w:sz w:val="22"/>
          <w:szCs w:val="22"/>
        </w:rPr>
      </w:pPr>
      <w:r>
        <w:rPr>
          <w:rFonts w:ascii="Arial" w:hAnsi="Arial" w:cs="Arial"/>
          <w:b/>
          <w:sz w:val="22"/>
          <w:szCs w:val="22"/>
        </w:rPr>
        <w:t>Description</w:t>
      </w:r>
    </w:p>
    <w:p w:rsidR="00934E92" w:rsidRDefault="00934E92">
      <w:pPr>
        <w:pStyle w:val="Textbody"/>
        <w:rPr>
          <w:rFonts w:ascii="Arial" w:hAnsi="Arial" w:cs="Arial"/>
          <w:sz w:val="22"/>
          <w:szCs w:val="22"/>
        </w:rPr>
      </w:pPr>
      <w:r w:rsidRPr="00081AFC">
        <w:rPr>
          <w:rFonts w:ascii="Arial" w:hAnsi="Arial" w:cs="Arial"/>
          <w:sz w:val="22"/>
          <w:szCs w:val="22"/>
        </w:rPr>
        <w:t xml:space="preserve">The event description that shows up </w:t>
      </w:r>
      <w:r w:rsidR="00081AFC" w:rsidRPr="00081AFC">
        <w:rPr>
          <w:rFonts w:ascii="Arial" w:hAnsi="Arial" w:cs="Arial"/>
          <w:sz w:val="22"/>
          <w:szCs w:val="22"/>
        </w:rPr>
        <w:t>on the Invoice. This is actually saved as the Order description.</w:t>
      </w:r>
    </w:p>
    <w:p w:rsidR="00081AFC" w:rsidRPr="00081AFC" w:rsidRDefault="00081AFC">
      <w:pPr>
        <w:pStyle w:val="Textbody"/>
        <w:rPr>
          <w:rFonts w:ascii="Arial" w:hAnsi="Arial" w:cs="Arial"/>
          <w:sz w:val="22"/>
          <w:szCs w:val="22"/>
        </w:rPr>
      </w:pPr>
    </w:p>
    <w:p w:rsidR="00934E92" w:rsidRDefault="00934E92">
      <w:pPr>
        <w:pStyle w:val="Textbody"/>
        <w:rPr>
          <w:rFonts w:ascii="Arial" w:hAnsi="Arial" w:cs="Arial"/>
          <w:b/>
          <w:sz w:val="22"/>
          <w:szCs w:val="22"/>
        </w:rPr>
      </w:pPr>
      <w:r>
        <w:rPr>
          <w:rFonts w:ascii="Arial" w:hAnsi="Arial" w:cs="Arial"/>
          <w:b/>
          <w:sz w:val="22"/>
          <w:szCs w:val="22"/>
        </w:rPr>
        <w:t>Quantity</w:t>
      </w:r>
    </w:p>
    <w:p w:rsidR="00081AFC" w:rsidRDefault="00081AFC">
      <w:pPr>
        <w:pStyle w:val="Textbody"/>
        <w:rPr>
          <w:rFonts w:ascii="Arial" w:hAnsi="Arial" w:cs="Arial"/>
          <w:sz w:val="22"/>
          <w:szCs w:val="22"/>
        </w:rPr>
      </w:pPr>
      <w:r w:rsidRPr="00081AFC">
        <w:rPr>
          <w:rFonts w:ascii="Arial" w:hAnsi="Arial" w:cs="Arial"/>
          <w:sz w:val="22"/>
          <w:szCs w:val="22"/>
        </w:rPr>
        <w:t>The amount/magnitude of purchase. This value can be a decimal value. It may represents number of items of the Product ID purchased or the number of minutes etc. purchased/consumed of a plan</w:t>
      </w:r>
    </w:p>
    <w:p w:rsidR="00081AFC" w:rsidRPr="00081AFC" w:rsidRDefault="00081AFC">
      <w:pPr>
        <w:pStyle w:val="Textbody"/>
        <w:rPr>
          <w:rFonts w:ascii="Arial" w:hAnsi="Arial" w:cs="Arial"/>
          <w:sz w:val="22"/>
          <w:szCs w:val="22"/>
        </w:rPr>
      </w:pPr>
    </w:p>
    <w:p w:rsidR="00304EE8" w:rsidRDefault="00934E92">
      <w:pPr>
        <w:pStyle w:val="Textbody"/>
        <w:rPr>
          <w:rFonts w:ascii="Arial" w:hAnsi="Arial" w:cs="Arial"/>
          <w:b/>
          <w:sz w:val="22"/>
          <w:szCs w:val="22"/>
        </w:rPr>
      </w:pPr>
      <w:r>
        <w:rPr>
          <w:rFonts w:ascii="Arial" w:hAnsi="Arial" w:cs="Arial"/>
          <w:b/>
          <w:sz w:val="22"/>
          <w:szCs w:val="22"/>
        </w:rPr>
        <w:t xml:space="preserve">Pricing </w:t>
      </w:r>
    </w:p>
    <w:p w:rsidR="00081AFC" w:rsidRPr="00081AFC" w:rsidRDefault="00081AFC">
      <w:pPr>
        <w:pStyle w:val="Textbody"/>
        <w:rPr>
          <w:rFonts w:ascii="Arial" w:hAnsi="Arial" w:cs="Arial"/>
          <w:sz w:val="22"/>
          <w:szCs w:val="22"/>
        </w:rPr>
      </w:pPr>
      <w:r w:rsidRPr="00081AFC">
        <w:rPr>
          <w:rFonts w:ascii="Arial" w:hAnsi="Arial" w:cs="Arial"/>
          <w:sz w:val="22"/>
          <w:szCs w:val="22"/>
        </w:rPr>
        <w:t xml:space="preserve">These are comma separated strings of </w:t>
      </w:r>
      <w:proofErr w:type="spellStart"/>
      <w:r w:rsidRPr="00081AFC">
        <w:rPr>
          <w:rFonts w:ascii="Arial" w:hAnsi="Arial" w:cs="Arial"/>
          <w:sz w:val="22"/>
          <w:szCs w:val="22"/>
        </w:rPr>
        <w:t>PricingField</w:t>
      </w:r>
      <w:proofErr w:type="spellEnd"/>
      <w:r w:rsidRPr="00081AFC">
        <w:rPr>
          <w:rFonts w:ascii="Arial" w:hAnsi="Arial" w:cs="Arial"/>
          <w:sz w:val="22"/>
          <w:szCs w:val="22"/>
        </w:rPr>
        <w:t xml:space="preserve"> objects encoded as a string using the jBilling method </w:t>
      </w:r>
      <w:proofErr w:type="spellStart"/>
      <w:r w:rsidRPr="00081AFC">
        <w:rPr>
          <w:rFonts w:ascii="Arial" w:hAnsi="Arial" w:cs="Arial"/>
          <w:sz w:val="22"/>
          <w:szCs w:val="22"/>
        </w:rPr>
        <w:t>PricingField.encode</w:t>
      </w:r>
      <w:proofErr w:type="spellEnd"/>
      <w:r w:rsidRPr="00081AFC">
        <w:rPr>
          <w:rFonts w:ascii="Arial" w:hAnsi="Arial" w:cs="Arial"/>
          <w:sz w:val="22"/>
          <w:szCs w:val="22"/>
        </w:rPr>
        <w:t>(</w:t>
      </w:r>
      <w:proofErr w:type="spellStart"/>
      <w:r w:rsidRPr="00081AFC">
        <w:rPr>
          <w:rFonts w:ascii="Arial" w:hAnsi="Arial" w:cs="Arial"/>
          <w:sz w:val="22"/>
          <w:szCs w:val="22"/>
        </w:rPr>
        <w:t>PricingField</w:t>
      </w:r>
      <w:proofErr w:type="spellEnd"/>
      <w:r w:rsidRPr="00081AFC">
        <w:rPr>
          <w:rFonts w:ascii="Arial" w:hAnsi="Arial" w:cs="Arial"/>
          <w:sz w:val="22"/>
          <w:szCs w:val="22"/>
        </w:rPr>
        <w:t xml:space="preserve">). Pricing field is not a mandatory field for mediation. Some Pricing Rules or Pricing Plug-ins may use pricing fields to resolve a more accurate price. </w:t>
      </w:r>
    </w:p>
    <w:p w:rsidR="00A96C16" w:rsidRDefault="0049335E">
      <w:pPr>
        <w:pStyle w:val="Textbody"/>
        <w:rPr>
          <w:rFonts w:ascii="Arial" w:hAnsi="Arial" w:cs="Arial"/>
          <w:sz w:val="22"/>
          <w:szCs w:val="22"/>
        </w:rPr>
      </w:pPr>
      <w:r>
        <w:rPr>
          <w:rFonts w:ascii="Arial" w:hAnsi="Arial" w:cs="Arial"/>
          <w:sz w:val="22"/>
          <w:szCs w:val="22"/>
        </w:rPr>
        <w:t xml:space="preserve">In order to resolve the prices of an event correctly, Pricing Rules or Models may be used. These Pricing rules may use/require additional information related to an event/record in order to determine the price correctly. </w:t>
      </w:r>
    </w:p>
    <w:p w:rsidR="00304EE8" w:rsidRDefault="00A96C16">
      <w:pPr>
        <w:pStyle w:val="Textbody"/>
        <w:rPr>
          <w:rFonts w:ascii="Arial" w:hAnsi="Arial" w:cs="Arial"/>
          <w:sz w:val="22"/>
          <w:szCs w:val="22"/>
        </w:rPr>
      </w:pPr>
      <w:r>
        <w:rPr>
          <w:rFonts w:ascii="Arial" w:hAnsi="Arial" w:cs="Arial"/>
          <w:i/>
          <w:sz w:val="22"/>
          <w:szCs w:val="22"/>
        </w:rPr>
        <w:t xml:space="preserve">For e.g. </w:t>
      </w:r>
      <w:r w:rsidRPr="00A96C16">
        <w:rPr>
          <w:rFonts w:ascii="Arial" w:hAnsi="Arial" w:cs="Arial"/>
          <w:sz w:val="22"/>
          <w:szCs w:val="22"/>
        </w:rPr>
        <w:t>For</w:t>
      </w:r>
      <w:r>
        <w:rPr>
          <w:rFonts w:ascii="Arial" w:hAnsi="Arial" w:cs="Arial"/>
          <w:i/>
          <w:sz w:val="22"/>
          <w:szCs w:val="22"/>
        </w:rPr>
        <w:t xml:space="preserve"> </w:t>
      </w:r>
      <w:r>
        <w:rPr>
          <w:rFonts w:ascii="Arial" w:hAnsi="Arial" w:cs="Arial"/>
          <w:sz w:val="22"/>
          <w:szCs w:val="22"/>
        </w:rPr>
        <w:t>an international call, an important p</w:t>
      </w:r>
      <w:r w:rsidR="0049335E">
        <w:rPr>
          <w:rFonts w:ascii="Arial" w:hAnsi="Arial" w:cs="Arial"/>
          <w:sz w:val="22"/>
          <w:szCs w:val="22"/>
        </w:rPr>
        <w:t xml:space="preserve">ricing data </w:t>
      </w:r>
      <w:r>
        <w:rPr>
          <w:rFonts w:ascii="Arial" w:hAnsi="Arial" w:cs="Arial"/>
          <w:sz w:val="22"/>
          <w:szCs w:val="22"/>
        </w:rPr>
        <w:t>is</w:t>
      </w:r>
      <w:r w:rsidR="0049335E">
        <w:rPr>
          <w:rFonts w:ascii="Arial" w:hAnsi="Arial" w:cs="Arial"/>
          <w:sz w:val="22"/>
          <w:szCs w:val="22"/>
        </w:rPr>
        <w:t xml:space="preserve"> the </w:t>
      </w:r>
      <w:r w:rsidR="0049335E" w:rsidRPr="00A96C16">
        <w:rPr>
          <w:rFonts w:ascii="Arial" w:hAnsi="Arial" w:cs="Arial"/>
          <w:i/>
          <w:sz w:val="22"/>
          <w:szCs w:val="22"/>
        </w:rPr>
        <w:t>destination</w:t>
      </w:r>
      <w:r w:rsidR="0049335E">
        <w:rPr>
          <w:rFonts w:ascii="Arial" w:hAnsi="Arial" w:cs="Arial"/>
          <w:sz w:val="22"/>
          <w:szCs w:val="22"/>
        </w:rPr>
        <w:t xml:space="preserve"> country</w:t>
      </w:r>
      <w:r>
        <w:rPr>
          <w:rFonts w:ascii="Arial" w:hAnsi="Arial" w:cs="Arial"/>
          <w:sz w:val="22"/>
          <w:szCs w:val="22"/>
        </w:rPr>
        <w:t xml:space="preserve"> because the call is most likely priced differently for different country</w:t>
      </w:r>
      <w:r w:rsidR="0049335E">
        <w:rPr>
          <w:rFonts w:ascii="Arial" w:hAnsi="Arial" w:cs="Arial"/>
          <w:sz w:val="22"/>
          <w:szCs w:val="22"/>
        </w:rPr>
        <w:t>. Similarly, there could be various information that comes with the Event/CDR that is required for price calculation for that unique event.</w:t>
      </w:r>
    </w:p>
    <w:p w:rsidR="00304EE8" w:rsidRDefault="0049335E">
      <w:pPr>
        <w:pStyle w:val="Textbody"/>
        <w:rPr>
          <w:rFonts w:ascii="Arial" w:hAnsi="Arial" w:cs="Arial"/>
          <w:sz w:val="22"/>
          <w:szCs w:val="22"/>
        </w:rPr>
      </w:pPr>
      <w:r>
        <w:rPr>
          <w:rFonts w:ascii="Arial" w:hAnsi="Arial" w:cs="Arial"/>
          <w:sz w:val="22"/>
          <w:szCs w:val="22"/>
        </w:rPr>
        <w:t xml:space="preserve">It is for this reason JbillingMediationRecord also stores pricing fields as an encoded string called </w:t>
      </w:r>
      <w:r w:rsidRPr="00934E92">
        <w:rPr>
          <w:rFonts w:ascii="Arial" w:hAnsi="Arial" w:cs="Arial"/>
          <w:i/>
          <w:sz w:val="22"/>
          <w:szCs w:val="22"/>
        </w:rPr>
        <w:t>pricing</w:t>
      </w:r>
      <w:r>
        <w:rPr>
          <w:rFonts w:ascii="Arial" w:hAnsi="Arial" w:cs="Arial"/>
          <w:sz w:val="22"/>
          <w:szCs w:val="22"/>
        </w:rPr>
        <w:t>.</w:t>
      </w:r>
    </w:p>
    <w:tbl>
      <w:tblPr>
        <w:tblStyle w:val="TableGrid"/>
        <w:tblW w:w="0" w:type="auto"/>
        <w:tblInd w:w="1242" w:type="dxa"/>
        <w:tblLook w:val="04A0"/>
      </w:tblPr>
      <w:tblGrid>
        <w:gridCol w:w="7371"/>
      </w:tblGrid>
      <w:tr w:rsidR="00B11DC5" w:rsidTr="00A25680">
        <w:trPr>
          <w:trHeight w:val="1904"/>
        </w:trPr>
        <w:tc>
          <w:tcPr>
            <w:tcW w:w="7371" w:type="dxa"/>
            <w:shd w:val="clear" w:color="auto" w:fill="BFBFBF" w:themeFill="background1" w:themeFillShade="BF"/>
          </w:tcPr>
          <w:p w:rsidR="00A25680" w:rsidRDefault="00A25680" w:rsidP="00B11DC5">
            <w:pPr>
              <w:pStyle w:val="Textbody"/>
              <w:jc w:val="center"/>
              <w:rPr>
                <w:rFonts w:ascii="Arial" w:hAnsi="Arial" w:cs="Arial"/>
                <w:b/>
                <w:sz w:val="22"/>
                <w:szCs w:val="22"/>
              </w:rPr>
            </w:pPr>
          </w:p>
          <w:p w:rsidR="00B11DC5" w:rsidRPr="00B11DC5" w:rsidRDefault="00B11DC5" w:rsidP="00B11DC5">
            <w:pPr>
              <w:pStyle w:val="Textbody"/>
              <w:jc w:val="center"/>
              <w:rPr>
                <w:rFonts w:ascii="Arial" w:hAnsi="Arial" w:cs="Arial"/>
                <w:b/>
                <w:sz w:val="22"/>
                <w:szCs w:val="22"/>
              </w:rPr>
            </w:pPr>
            <w:r w:rsidRPr="00B11DC5">
              <w:rPr>
                <w:rFonts w:ascii="Arial" w:hAnsi="Arial" w:cs="Arial"/>
                <w:b/>
                <w:sz w:val="22"/>
                <w:szCs w:val="22"/>
              </w:rPr>
              <w:t>Sample JMR 'pricing' field value</w:t>
            </w:r>
          </w:p>
          <w:p w:rsidR="00B11DC5" w:rsidRDefault="00B11DC5" w:rsidP="00B11DC5">
            <w:pPr>
              <w:pStyle w:val="Textbody"/>
              <w:rPr>
                <w:rFonts w:ascii="Courier New" w:hAnsi="Courier New" w:cs="Courier New"/>
                <w:i/>
                <w:sz w:val="22"/>
                <w:szCs w:val="22"/>
              </w:rPr>
            </w:pPr>
          </w:p>
          <w:p w:rsidR="00B11DC5" w:rsidRPr="00A25680" w:rsidRDefault="00B11DC5" w:rsidP="00B11DC5">
            <w:pPr>
              <w:pStyle w:val="Textbody"/>
              <w:rPr>
                <w:rFonts w:ascii="Courier New" w:hAnsi="Courier New" w:cs="Courier New"/>
                <w:sz w:val="20"/>
                <w:szCs w:val="20"/>
              </w:rPr>
            </w:pPr>
            <w:r w:rsidRPr="00A25680">
              <w:rPr>
                <w:rFonts w:ascii="Courier New" w:hAnsi="Courier New" w:cs="Courier New"/>
                <w:sz w:val="20"/>
                <w:szCs w:val="20"/>
              </w:rPr>
              <w:t>:src::string:310-1010,:dst::string:1-800-123-4567,:userid:integer:1234</w:t>
            </w:r>
          </w:p>
          <w:p w:rsidR="00B11DC5" w:rsidRDefault="00B11DC5">
            <w:pPr>
              <w:pStyle w:val="Textbody"/>
              <w:rPr>
                <w:rFonts w:ascii="Arial" w:hAnsi="Arial" w:cs="Arial"/>
                <w:i/>
                <w:sz w:val="22"/>
                <w:szCs w:val="22"/>
              </w:rPr>
            </w:pPr>
          </w:p>
        </w:tc>
      </w:tr>
    </w:tbl>
    <w:p w:rsidR="00B11DC5" w:rsidRDefault="00B11DC5">
      <w:pPr>
        <w:pStyle w:val="Textbody"/>
        <w:rPr>
          <w:rFonts w:ascii="Arial" w:hAnsi="Arial" w:cs="Arial"/>
          <w:i/>
          <w:sz w:val="22"/>
          <w:szCs w:val="22"/>
        </w:rPr>
      </w:pPr>
    </w:p>
    <w:p w:rsidR="00B11DC5" w:rsidRPr="00B11DC5" w:rsidRDefault="00B11DC5" w:rsidP="00B11DC5">
      <w:pPr>
        <w:pStyle w:val="Textbody"/>
        <w:rPr>
          <w:rFonts w:ascii="Arial" w:hAnsi="Arial" w:cs="Arial"/>
          <w:i/>
          <w:sz w:val="22"/>
          <w:szCs w:val="22"/>
        </w:rPr>
      </w:pPr>
    </w:p>
    <w:p w:rsidR="00304EE8" w:rsidRDefault="00081AFC">
      <w:pPr>
        <w:pStyle w:val="Textbody"/>
        <w:rPr>
          <w:rFonts w:ascii="Arial" w:hAnsi="Arial" w:cs="Arial"/>
          <w:sz w:val="22"/>
          <w:szCs w:val="22"/>
        </w:rPr>
      </w:pPr>
      <w:r>
        <w:rPr>
          <w:rFonts w:ascii="Arial" w:hAnsi="Arial" w:cs="Arial"/>
          <w:sz w:val="22"/>
          <w:szCs w:val="22"/>
        </w:rPr>
        <w:t xml:space="preserve">Besides the above expected records, </w:t>
      </w:r>
      <w:r w:rsidR="0049335E" w:rsidRPr="00081AFC">
        <w:rPr>
          <w:rFonts w:ascii="Arial" w:hAnsi="Arial" w:cs="Arial"/>
          <w:b/>
          <w:sz w:val="22"/>
          <w:szCs w:val="22"/>
        </w:rPr>
        <w:t>JbillingMediationRecord</w:t>
      </w:r>
      <w:r w:rsidR="0049335E">
        <w:rPr>
          <w:rFonts w:ascii="Arial" w:hAnsi="Arial" w:cs="Arial"/>
          <w:sz w:val="22"/>
          <w:szCs w:val="22"/>
        </w:rPr>
        <w:t xml:space="preserve"> also happens to store any errors that may exist with a particular event/CDR data.</w:t>
      </w:r>
      <w:r w:rsidR="00934E92">
        <w:rPr>
          <w:rFonts w:ascii="Arial" w:hAnsi="Arial" w:cs="Arial"/>
          <w:sz w:val="22"/>
          <w:szCs w:val="22"/>
        </w:rPr>
        <w:t xml:space="preserve"> These are not required as an input but instead are populated automatically by jBilling during JMR validation step.</w:t>
      </w:r>
    </w:p>
    <w:p w:rsidR="00304EE8" w:rsidRDefault="00304EE8">
      <w:pPr>
        <w:pStyle w:val="Textbody"/>
        <w:rPr>
          <w:rFonts w:ascii="Arial" w:hAnsi="Arial" w:cs="Arial"/>
          <w:sz w:val="22"/>
          <w:szCs w:val="22"/>
        </w:rPr>
      </w:pPr>
    </w:p>
    <w:p w:rsidR="00304EE8" w:rsidRDefault="0049335E">
      <w:pPr>
        <w:pStyle w:val="Textbody"/>
        <w:rPr>
          <w:rFonts w:ascii="Arial" w:hAnsi="Arial" w:cs="Arial"/>
          <w:sz w:val="22"/>
          <w:szCs w:val="22"/>
        </w:rPr>
      </w:pPr>
      <w:r>
        <w:rPr>
          <w:rFonts w:ascii="Arial" w:hAnsi="Arial" w:cs="Arial"/>
          <w:sz w:val="22"/>
          <w:szCs w:val="22"/>
        </w:rPr>
        <w:t xml:space="preserve">The objective behind the </w:t>
      </w:r>
      <w:r w:rsidRPr="00081AFC">
        <w:rPr>
          <w:rFonts w:ascii="Arial" w:hAnsi="Arial" w:cs="Arial"/>
          <w:b/>
          <w:sz w:val="22"/>
          <w:szCs w:val="22"/>
        </w:rPr>
        <w:t>JbillingMediationRecord</w:t>
      </w:r>
      <w:r>
        <w:rPr>
          <w:rFonts w:ascii="Arial" w:hAnsi="Arial" w:cs="Arial"/>
          <w:sz w:val="22"/>
          <w:szCs w:val="22"/>
        </w:rPr>
        <w:t xml:space="preserve"> is to have a proprietary data representation to allow mediation of records from multiple sources and represent them as the simplest format required for a successful processing.</w:t>
      </w:r>
    </w:p>
    <w:p w:rsidR="00304EE8" w:rsidRDefault="00304EE8">
      <w:pPr>
        <w:pStyle w:val="Textbody"/>
        <w:rPr>
          <w:rFonts w:ascii="Arial" w:hAnsi="Arial" w:cs="Arial"/>
          <w:sz w:val="22"/>
          <w:szCs w:val="22"/>
        </w:rPr>
      </w:pPr>
    </w:p>
    <w:p w:rsidR="00304EE8" w:rsidRDefault="0049335E">
      <w:pPr>
        <w:pStyle w:val="Textbody"/>
        <w:rPr>
          <w:rFonts w:ascii="Arial" w:hAnsi="Arial" w:cs="Arial"/>
          <w:sz w:val="22"/>
          <w:szCs w:val="22"/>
        </w:rPr>
      </w:pPr>
      <w:r>
        <w:rPr>
          <w:rFonts w:ascii="Arial" w:hAnsi="Arial" w:cs="Arial"/>
          <w:sz w:val="22"/>
          <w:szCs w:val="22"/>
        </w:rPr>
        <w:t>Another intuitive objective to have/define JbillingMediationRecord is to allow clients to send JMR formatted records to jBilling which may be processed directly without any conversion/translation/normalization steps. This allows clients to optimize data transfer for mediation and filter out what is proprietary event data and will be discarded by jBilling.</w:t>
      </w:r>
    </w:p>
    <w:p w:rsidR="00304EE8" w:rsidRDefault="00304EE8">
      <w:pPr>
        <w:pStyle w:val="Textbody"/>
        <w:rPr>
          <w:rFonts w:ascii="Arial" w:hAnsi="Arial" w:cs="Arial"/>
          <w:sz w:val="22"/>
          <w:szCs w:val="22"/>
        </w:rPr>
      </w:pPr>
    </w:p>
    <w:p w:rsidR="00304EE8" w:rsidRDefault="00304EE8">
      <w:pPr>
        <w:pStyle w:val="Textbody"/>
        <w:rPr>
          <w:rFonts w:ascii="Arial" w:hAnsi="Arial" w:cs="Arial"/>
          <w:sz w:val="22"/>
          <w:szCs w:val="22"/>
        </w:rPr>
      </w:pPr>
    </w:p>
    <w:p w:rsidR="00304EE8" w:rsidRDefault="0049335E">
      <w:pPr>
        <w:keepNext/>
        <w:widowControl/>
        <w:tabs>
          <w:tab w:val="left" w:pos="0"/>
        </w:tabs>
        <w:spacing w:before="240" w:after="120" w:line="360" w:lineRule="auto"/>
        <w:jc w:val="right"/>
        <w:textAlignment w:val="auto"/>
        <w:rPr>
          <w:rFonts w:ascii="Verdana" w:eastAsia="MS Mincho" w:hAnsi="Verdana" w:cs="Tahoma"/>
          <w:b/>
          <w:i/>
          <w:color w:val="5CB05A"/>
          <w:kern w:val="0"/>
          <w:sz w:val="64"/>
          <w:szCs w:val="28"/>
          <w:lang w:val="en-US" w:eastAsia="ar-SA" w:bidi="ar-SA"/>
        </w:rPr>
      </w:pPr>
      <w:r>
        <w:rPr>
          <w:rFonts w:ascii="Verdana" w:eastAsia="MS Mincho" w:hAnsi="Verdana" w:cs="Tahoma"/>
          <w:b/>
          <w:i/>
          <w:color w:val="5CB05A"/>
          <w:kern w:val="0"/>
          <w:sz w:val="64"/>
          <w:szCs w:val="28"/>
          <w:lang w:val="en-US" w:eastAsia="ar-SA" w:bidi="ar-SA"/>
        </w:rPr>
        <w:lastRenderedPageBreak/>
        <w:t>Mediation 3.0 - Configuration</w:t>
      </w:r>
    </w:p>
    <w:p w:rsidR="00304EE8" w:rsidRDefault="0049335E">
      <w:pPr>
        <w:pStyle w:val="Standard"/>
        <w:rPr>
          <w:rFonts w:ascii="Arial" w:hAnsi="Arial" w:cs="Arial"/>
          <w:sz w:val="22"/>
          <w:szCs w:val="22"/>
        </w:rPr>
      </w:pPr>
      <w:r>
        <w:rPr>
          <w:rFonts w:ascii="Arial" w:hAnsi="Arial" w:cs="Arial"/>
          <w:sz w:val="22"/>
          <w:szCs w:val="22"/>
        </w:rPr>
        <w:t>Mediation 3.0 requires the events input to the JMR Converter batch job as a file data. Each file consists of Pricing Fields or fields in general. In order to correctly parse each line record and convert it into a JMR, jBilling needs some information related to the file. These are:</w:t>
      </w:r>
    </w:p>
    <w:p w:rsidR="00304EE8" w:rsidRDefault="00304EE8">
      <w:pPr>
        <w:pStyle w:val="Standard"/>
        <w:rPr>
          <w:rFonts w:ascii="Arial" w:hAnsi="Arial" w:cs="Arial"/>
          <w:sz w:val="22"/>
          <w:szCs w:val="22"/>
        </w:rPr>
      </w:pPr>
    </w:p>
    <w:p w:rsidR="00304EE8" w:rsidRDefault="0049335E">
      <w:pPr>
        <w:pStyle w:val="Standard"/>
        <w:numPr>
          <w:ilvl w:val="0"/>
          <w:numId w:val="10"/>
        </w:numPr>
        <w:rPr>
          <w:rFonts w:ascii="Arial" w:hAnsi="Arial" w:cs="Arial"/>
          <w:sz w:val="22"/>
          <w:szCs w:val="22"/>
        </w:rPr>
      </w:pPr>
      <w:r>
        <w:rPr>
          <w:rFonts w:ascii="Arial" w:hAnsi="Arial" w:cs="Arial"/>
          <w:sz w:val="22"/>
          <w:szCs w:val="22"/>
        </w:rPr>
        <w:t>Fields data type</w:t>
      </w:r>
    </w:p>
    <w:p w:rsidR="00304EE8" w:rsidRDefault="0049335E">
      <w:pPr>
        <w:pStyle w:val="Standard"/>
        <w:numPr>
          <w:ilvl w:val="0"/>
          <w:numId w:val="10"/>
        </w:numPr>
        <w:rPr>
          <w:rFonts w:ascii="Arial" w:hAnsi="Arial" w:cs="Arial"/>
          <w:sz w:val="22"/>
          <w:szCs w:val="22"/>
        </w:rPr>
      </w:pPr>
      <w:r>
        <w:rPr>
          <w:rFonts w:ascii="Arial" w:hAnsi="Arial" w:cs="Arial"/>
          <w:sz w:val="22"/>
          <w:szCs w:val="22"/>
        </w:rPr>
        <w:t>Key value amongst the fields if any</w:t>
      </w:r>
    </w:p>
    <w:p w:rsidR="00304EE8" w:rsidRDefault="0049335E">
      <w:pPr>
        <w:pStyle w:val="Standard"/>
        <w:numPr>
          <w:ilvl w:val="0"/>
          <w:numId w:val="10"/>
        </w:numPr>
        <w:rPr>
          <w:rFonts w:ascii="Arial" w:hAnsi="Arial" w:cs="Arial"/>
          <w:sz w:val="22"/>
          <w:szCs w:val="22"/>
        </w:rPr>
      </w:pPr>
      <w:r>
        <w:rPr>
          <w:rFonts w:ascii="Arial" w:hAnsi="Arial" w:cs="Arial"/>
          <w:sz w:val="22"/>
          <w:szCs w:val="22"/>
        </w:rPr>
        <w:t>Field separator if any</w:t>
      </w:r>
    </w:p>
    <w:p w:rsidR="00304EE8" w:rsidRDefault="00304EE8">
      <w:pPr>
        <w:pStyle w:val="Standard"/>
        <w:rPr>
          <w:rFonts w:ascii="Arial" w:hAnsi="Arial" w:cs="Arial"/>
          <w:sz w:val="22"/>
          <w:szCs w:val="22"/>
        </w:rPr>
      </w:pPr>
    </w:p>
    <w:p w:rsidR="00304EE8" w:rsidRDefault="0049335E">
      <w:pPr>
        <w:pStyle w:val="Standard"/>
      </w:pPr>
      <w:r>
        <w:rPr>
          <w:rFonts w:ascii="Arial" w:hAnsi="Arial" w:cs="Arial"/>
          <w:sz w:val="22"/>
          <w:szCs w:val="22"/>
        </w:rPr>
        <w:t xml:space="preserve">With </w:t>
      </w:r>
      <w:r>
        <w:rPr>
          <w:rFonts w:ascii="Arial" w:hAnsi="Arial" w:cs="Arial"/>
          <w:b/>
          <w:sz w:val="22"/>
          <w:szCs w:val="22"/>
        </w:rPr>
        <w:t>Mediation 3.0</w:t>
      </w:r>
      <w:r>
        <w:rPr>
          <w:rFonts w:ascii="Arial" w:hAnsi="Arial" w:cs="Arial"/>
          <w:sz w:val="22"/>
          <w:szCs w:val="22"/>
        </w:rPr>
        <w:t xml:space="preserve">, the first one is the most important. </w:t>
      </w:r>
      <w:r>
        <w:rPr>
          <w:rFonts w:ascii="Arial" w:hAnsi="Arial" w:cs="Arial"/>
          <w:b/>
          <w:sz w:val="22"/>
          <w:szCs w:val="22"/>
        </w:rPr>
        <w:t>Mediation 3.0</w:t>
      </w:r>
      <w:r>
        <w:rPr>
          <w:rFonts w:ascii="Arial" w:hAnsi="Arial" w:cs="Arial"/>
          <w:sz w:val="22"/>
          <w:szCs w:val="22"/>
        </w:rPr>
        <w:t xml:space="preserve"> uses the same Format class that exists since Mediation 1.0 to define the file format. </w:t>
      </w:r>
      <w:r>
        <w:rPr>
          <w:rFonts w:ascii="Arial" w:hAnsi="Arial" w:cs="Arial"/>
          <w:b/>
          <w:sz w:val="22"/>
          <w:szCs w:val="22"/>
        </w:rPr>
        <w:t>Mediation 3.0</w:t>
      </w:r>
      <w:r>
        <w:rPr>
          <w:rFonts w:ascii="Arial" w:hAnsi="Arial" w:cs="Arial"/>
          <w:sz w:val="22"/>
          <w:szCs w:val="22"/>
        </w:rPr>
        <w:t xml:space="preserve"> only extends it to make it configurable as a Spring Bean definition.</w:t>
      </w:r>
    </w:p>
    <w:p w:rsidR="00304EE8" w:rsidRDefault="0049335E">
      <w:pPr>
        <w:keepNext/>
        <w:widowControl/>
        <w:tabs>
          <w:tab w:val="left" w:pos="0"/>
        </w:tabs>
        <w:spacing w:before="240" w:after="120" w:line="360" w:lineRule="auto"/>
        <w:textAlignment w:val="auto"/>
      </w:pPr>
      <w:r>
        <w:rPr>
          <w:rFonts w:ascii="Verdana" w:eastAsia="MS Mincho" w:hAnsi="Verdana" w:cs="Tahoma"/>
          <w:b/>
          <w:color w:val="5CB05A"/>
          <w:kern w:val="0"/>
          <w:sz w:val="32"/>
          <w:szCs w:val="32"/>
          <w:lang w:val="en-US" w:eastAsia="ar-SA" w:bidi="ar-SA"/>
        </w:rPr>
        <w:t xml:space="preserve">Format Configuration - </w:t>
      </w:r>
      <w:r>
        <w:rPr>
          <w:rFonts w:ascii="Verdana" w:eastAsia="MS Mincho" w:hAnsi="Verdana" w:cs="Tahoma"/>
          <w:b/>
          <w:i/>
          <w:color w:val="5CB05A"/>
          <w:kern w:val="0"/>
          <w:sz w:val="32"/>
          <w:szCs w:val="32"/>
          <w:lang w:val="en-US" w:eastAsia="ar-SA" w:bidi="ar-SA"/>
        </w:rPr>
        <w:t xml:space="preserve">Field definition </w:t>
      </w:r>
    </w:p>
    <w:tbl>
      <w:tblPr>
        <w:tblW w:w="8505" w:type="dxa"/>
        <w:tblInd w:w="534" w:type="dxa"/>
        <w:tblCellMar>
          <w:left w:w="10" w:type="dxa"/>
          <w:right w:w="10" w:type="dxa"/>
        </w:tblCellMar>
        <w:tblLook w:val="0000"/>
      </w:tblPr>
      <w:tblGrid>
        <w:gridCol w:w="8505"/>
      </w:tblGrid>
      <w:tr w:rsidR="00304EE8">
        <w:trPr>
          <w:trHeight w:val="611"/>
        </w:trPr>
        <w:tc>
          <w:tcPr>
            <w:tcW w:w="8505" w:type="dxa"/>
            <w:tcBorders>
              <w:top w:val="single" w:sz="4" w:space="0" w:color="000000"/>
              <w:left w:val="single" w:sz="4" w:space="0" w:color="000000"/>
              <w:bottom w:val="single" w:sz="4" w:space="0" w:color="000000"/>
              <w:right w:val="single" w:sz="4" w:space="0" w:color="000000"/>
            </w:tcBorders>
            <w:shd w:val="clear" w:color="auto" w:fill="EEECE1"/>
            <w:tcMar>
              <w:top w:w="0" w:type="dxa"/>
              <w:left w:w="108" w:type="dxa"/>
              <w:bottom w:w="0" w:type="dxa"/>
              <w:right w:w="108" w:type="dxa"/>
            </w:tcMar>
          </w:tcPr>
          <w:p w:rsidR="00304EE8" w:rsidRDefault="0049335E">
            <w:pPr>
              <w:pStyle w:val="Standard"/>
              <w:autoSpaceDE w:val="0"/>
            </w:pP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util:list</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id</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mediationFields</w:t>
            </w:r>
            <w:proofErr w:type="spellEnd"/>
            <w:r>
              <w:rPr>
                <w:rFonts w:ascii="Courier New" w:eastAsia="Monospace" w:hAnsi="Courier New" w:cs="Courier New"/>
                <w:i/>
                <w:iCs/>
                <w:color w:val="2A00FF"/>
                <w:sz w:val="20"/>
                <w:szCs w:val="20"/>
              </w:rPr>
              <w:t>"</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list-class</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java.util.LinkedList</w:t>
            </w:r>
            <w:proofErr w:type="spellEnd"/>
            <w:r>
              <w:rPr>
                <w:rFonts w:ascii="Courier New" w:eastAsia="Monospace" w:hAnsi="Courier New" w:cs="Courier New"/>
                <w:i/>
                <w:iCs/>
                <w:color w:val="2A00FF"/>
                <w:sz w:val="20"/>
                <w:szCs w:val="20"/>
              </w:rPr>
              <w:t>"</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bean</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class</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com.sapienter.jbilling.server.mediation.FormatField</w:t>
            </w:r>
            <w:proofErr w:type="spellEnd"/>
            <w:r>
              <w:rPr>
                <w:rFonts w:ascii="Courier New" w:eastAsia="Monospace" w:hAnsi="Courier New" w:cs="Courier New"/>
                <w:i/>
                <w:iCs/>
                <w:color w:val="2A00FF"/>
                <w:sz w:val="20"/>
                <w:szCs w:val="20"/>
              </w:rPr>
              <w:t>"</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constructor-</w:t>
            </w:r>
            <w:proofErr w:type="spellStart"/>
            <w:r>
              <w:rPr>
                <w:rFonts w:ascii="Courier New" w:eastAsia="Monospace" w:hAnsi="Courier New" w:cs="Courier New"/>
                <w:color w:val="3F7F7F"/>
                <w:sz w:val="20"/>
                <w:szCs w:val="20"/>
              </w:rPr>
              <w:t>arg</w:t>
            </w:r>
            <w:proofErr w:type="spellEnd"/>
            <w:r>
              <w:rPr>
                <w:rFonts w:ascii="Courier New" w:eastAsia="Monospace" w:hAnsi="Courier New" w:cs="Courier New"/>
                <w:sz w:val="20"/>
                <w:szCs w:val="20"/>
              </w:rPr>
              <w:t xml:space="preserve"> </w:t>
            </w:r>
            <w:r>
              <w:rPr>
                <w:rFonts w:ascii="Courier New" w:eastAsia="Monospace" w:hAnsi="Courier New" w:cs="Courier New"/>
                <w:color w:val="7F007F"/>
                <w:sz w:val="20"/>
                <w:szCs w:val="20"/>
              </w:rPr>
              <w:t>value</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"username"</w:t>
            </w:r>
            <w:r>
              <w:rPr>
                <w:rFonts w:ascii="Courier New" w:eastAsia="Monospace" w:hAnsi="Courier New" w:cs="Courier New"/>
                <w:sz w:val="20"/>
                <w:szCs w:val="20"/>
              </w:rPr>
              <w:t xml:space="preserve"> </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constructor-</w:t>
            </w:r>
            <w:proofErr w:type="spellStart"/>
            <w:r>
              <w:rPr>
                <w:rFonts w:ascii="Courier New" w:eastAsia="Monospace" w:hAnsi="Courier New" w:cs="Courier New"/>
                <w:color w:val="3F7F7F"/>
                <w:sz w:val="20"/>
                <w:szCs w:val="20"/>
              </w:rPr>
              <w:t>arg</w:t>
            </w:r>
            <w:proofErr w:type="spellEnd"/>
            <w:r>
              <w:rPr>
                <w:rFonts w:ascii="Courier New" w:eastAsia="Monospace" w:hAnsi="Courier New" w:cs="Courier New"/>
                <w:sz w:val="20"/>
                <w:szCs w:val="20"/>
              </w:rPr>
              <w:t xml:space="preserve"> </w:t>
            </w:r>
            <w:r>
              <w:rPr>
                <w:rFonts w:ascii="Courier New" w:eastAsia="Monospace" w:hAnsi="Courier New" w:cs="Courier New"/>
                <w:color w:val="7F007F"/>
                <w:sz w:val="20"/>
                <w:szCs w:val="20"/>
              </w:rPr>
              <w:t>value</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"string"</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constructor-</w:t>
            </w:r>
            <w:proofErr w:type="spellStart"/>
            <w:r>
              <w:rPr>
                <w:rFonts w:ascii="Courier New" w:eastAsia="Monospace" w:hAnsi="Courier New" w:cs="Courier New"/>
                <w:color w:val="3F7F7F"/>
                <w:sz w:val="20"/>
                <w:szCs w:val="20"/>
              </w:rPr>
              <w:t>arg</w:t>
            </w:r>
            <w:proofErr w:type="spellEnd"/>
            <w:r>
              <w:rPr>
                <w:rFonts w:ascii="Courier New" w:eastAsia="Monospace" w:hAnsi="Courier New" w:cs="Courier New"/>
                <w:sz w:val="20"/>
                <w:szCs w:val="20"/>
              </w:rPr>
              <w:t xml:space="preserve"> </w:t>
            </w:r>
            <w:r>
              <w:rPr>
                <w:rFonts w:ascii="Courier New" w:eastAsia="Monospace" w:hAnsi="Courier New" w:cs="Courier New"/>
                <w:color w:val="7F007F"/>
                <w:sz w:val="20"/>
                <w:szCs w:val="20"/>
              </w:rPr>
              <w:t>value</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"true"</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bean</w:t>
            </w:r>
            <w:r>
              <w:rPr>
                <w:rFonts w:ascii="Courier New" w:eastAsia="Monospace" w:hAnsi="Courier New" w:cs="Courier New"/>
                <w:color w:val="008080"/>
                <w:sz w:val="20"/>
                <w:szCs w:val="20"/>
              </w:rPr>
              <w:t>&gt;</w:t>
            </w:r>
          </w:p>
          <w:p w:rsidR="00304EE8" w:rsidRDefault="00304EE8">
            <w:pPr>
              <w:pStyle w:val="Standard"/>
              <w:autoSpaceDE w:val="0"/>
              <w:rPr>
                <w:rFonts w:ascii="Courier New" w:eastAsia="Monospace" w:hAnsi="Courier New" w:cs="Courier New"/>
                <w:sz w:val="20"/>
                <w:szCs w:val="20"/>
              </w:rPr>
            </w:pP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bean</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class</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com.sapienter.jbilling.server.mediation.FormatField</w:t>
            </w:r>
            <w:proofErr w:type="spellEnd"/>
            <w:r>
              <w:rPr>
                <w:rFonts w:ascii="Courier New" w:eastAsia="Monospace" w:hAnsi="Courier New" w:cs="Courier New"/>
                <w:i/>
                <w:iCs/>
                <w:color w:val="2A00FF"/>
                <w:sz w:val="20"/>
                <w:szCs w:val="20"/>
              </w:rPr>
              <w:t>"</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constructor-</w:t>
            </w:r>
            <w:proofErr w:type="spellStart"/>
            <w:r>
              <w:rPr>
                <w:rFonts w:ascii="Courier New" w:eastAsia="Monospace" w:hAnsi="Courier New" w:cs="Courier New"/>
                <w:color w:val="3F7F7F"/>
                <w:sz w:val="20"/>
                <w:szCs w:val="20"/>
              </w:rPr>
              <w:t>arg</w:t>
            </w:r>
            <w:proofErr w:type="spellEnd"/>
            <w:r>
              <w:rPr>
                <w:rFonts w:ascii="Courier New" w:eastAsia="Monospace" w:hAnsi="Courier New" w:cs="Courier New"/>
                <w:sz w:val="20"/>
                <w:szCs w:val="20"/>
              </w:rPr>
              <w:t xml:space="preserve"> </w:t>
            </w:r>
            <w:r>
              <w:rPr>
                <w:rFonts w:ascii="Courier New" w:eastAsia="Monospace" w:hAnsi="Courier New" w:cs="Courier New"/>
                <w:color w:val="7F007F"/>
                <w:sz w:val="20"/>
                <w:szCs w:val="20"/>
              </w:rPr>
              <w:t>value</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"source"</w:t>
            </w:r>
            <w:r>
              <w:rPr>
                <w:rFonts w:ascii="Courier New" w:eastAsia="Monospace" w:hAnsi="Courier New" w:cs="Courier New"/>
                <w:sz w:val="20"/>
                <w:szCs w:val="20"/>
              </w:rPr>
              <w:t xml:space="preserve"> </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constructor-</w:t>
            </w:r>
            <w:proofErr w:type="spellStart"/>
            <w:r>
              <w:rPr>
                <w:rFonts w:ascii="Courier New" w:eastAsia="Monospace" w:hAnsi="Courier New" w:cs="Courier New"/>
                <w:color w:val="3F7F7F"/>
                <w:sz w:val="20"/>
                <w:szCs w:val="20"/>
              </w:rPr>
              <w:t>arg</w:t>
            </w:r>
            <w:proofErr w:type="spellEnd"/>
            <w:r>
              <w:rPr>
                <w:rFonts w:ascii="Courier New" w:eastAsia="Monospace" w:hAnsi="Courier New" w:cs="Courier New"/>
                <w:sz w:val="20"/>
                <w:szCs w:val="20"/>
              </w:rPr>
              <w:t xml:space="preserve"> </w:t>
            </w:r>
            <w:r>
              <w:rPr>
                <w:rFonts w:ascii="Courier New" w:eastAsia="Monospace" w:hAnsi="Courier New" w:cs="Courier New"/>
                <w:color w:val="7F007F"/>
                <w:sz w:val="20"/>
                <w:szCs w:val="20"/>
              </w:rPr>
              <w:t>value</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"string"</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bean</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w:t>
            </w:r>
          </w:p>
          <w:p w:rsidR="00304EE8" w:rsidRDefault="00304EE8">
            <w:pPr>
              <w:pStyle w:val="Standard"/>
              <w:autoSpaceDE w:val="0"/>
              <w:rPr>
                <w:rFonts w:ascii="Courier New" w:eastAsia="Monospace" w:hAnsi="Courier New" w:cs="Courier New"/>
                <w:sz w:val="20"/>
                <w:szCs w:val="20"/>
              </w:rPr>
            </w:pP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bean</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class</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com.sapienter.jbilling.server.mediation.FormatField</w:t>
            </w:r>
            <w:proofErr w:type="spellEnd"/>
            <w:r>
              <w:rPr>
                <w:rFonts w:ascii="Courier New" w:eastAsia="Monospace" w:hAnsi="Courier New" w:cs="Courier New"/>
                <w:i/>
                <w:iCs/>
                <w:color w:val="2A00FF"/>
                <w:sz w:val="20"/>
                <w:szCs w:val="20"/>
              </w:rPr>
              <w:t>"</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constructor-</w:t>
            </w:r>
            <w:proofErr w:type="spellStart"/>
            <w:r>
              <w:rPr>
                <w:rFonts w:ascii="Courier New" w:eastAsia="Monospace" w:hAnsi="Courier New" w:cs="Courier New"/>
                <w:color w:val="3F7F7F"/>
                <w:sz w:val="20"/>
                <w:szCs w:val="20"/>
              </w:rPr>
              <w:t>arg</w:t>
            </w:r>
            <w:proofErr w:type="spellEnd"/>
            <w:r>
              <w:rPr>
                <w:rFonts w:ascii="Courier New" w:eastAsia="Monospace" w:hAnsi="Courier New" w:cs="Courier New"/>
                <w:sz w:val="20"/>
                <w:szCs w:val="20"/>
              </w:rPr>
              <w:t xml:space="preserve"> </w:t>
            </w:r>
            <w:r>
              <w:rPr>
                <w:rFonts w:ascii="Courier New" w:eastAsia="Monospace" w:hAnsi="Courier New" w:cs="Courier New"/>
                <w:color w:val="7F007F"/>
                <w:sz w:val="20"/>
                <w:szCs w:val="20"/>
              </w:rPr>
              <w:t>value</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"duration"</w:t>
            </w:r>
            <w:r>
              <w:rPr>
                <w:rFonts w:ascii="Courier New" w:eastAsia="Monospace" w:hAnsi="Courier New" w:cs="Courier New"/>
                <w:sz w:val="20"/>
                <w:szCs w:val="20"/>
              </w:rPr>
              <w:t xml:space="preserve"> </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constructor-</w:t>
            </w:r>
            <w:proofErr w:type="spellStart"/>
            <w:r>
              <w:rPr>
                <w:rFonts w:ascii="Courier New" w:eastAsia="Monospace" w:hAnsi="Courier New" w:cs="Courier New"/>
                <w:color w:val="3F7F7F"/>
                <w:sz w:val="20"/>
                <w:szCs w:val="20"/>
              </w:rPr>
              <w:t>arg</w:t>
            </w:r>
            <w:proofErr w:type="spellEnd"/>
            <w:r>
              <w:rPr>
                <w:rFonts w:ascii="Courier New" w:eastAsia="Monospace" w:hAnsi="Courier New" w:cs="Courier New"/>
                <w:sz w:val="20"/>
                <w:szCs w:val="20"/>
              </w:rPr>
              <w:t xml:space="preserve"> </w:t>
            </w:r>
            <w:r>
              <w:rPr>
                <w:rFonts w:ascii="Courier New" w:eastAsia="Monospace" w:hAnsi="Courier New" w:cs="Courier New"/>
                <w:color w:val="7F007F"/>
                <w:sz w:val="20"/>
                <w:szCs w:val="20"/>
              </w:rPr>
              <w:t>value</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"string"</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bean</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util:list</w:t>
            </w:r>
            <w:r>
              <w:rPr>
                <w:rFonts w:ascii="Courier New" w:eastAsia="Monospace" w:hAnsi="Courier New" w:cs="Courier New"/>
                <w:color w:val="008080"/>
                <w:sz w:val="20"/>
                <w:szCs w:val="20"/>
              </w:rPr>
              <w:t>&gt;</w:t>
            </w:r>
          </w:p>
        </w:tc>
      </w:tr>
    </w:tbl>
    <w:p w:rsidR="00304EE8" w:rsidRDefault="00304EE8">
      <w:pPr>
        <w:pStyle w:val="Standard"/>
        <w:rPr>
          <w:rFonts w:ascii="Monospace" w:eastAsia="Monospace" w:hAnsi="Monospace" w:cs="Monospace"/>
          <w:color w:val="3F5FBF"/>
          <w:sz w:val="20"/>
          <w:szCs w:val="20"/>
        </w:rPr>
      </w:pPr>
    </w:p>
    <w:p w:rsidR="00304EE8" w:rsidRDefault="0049335E">
      <w:pPr>
        <w:pStyle w:val="Standard"/>
        <w:autoSpaceDE w:val="0"/>
      </w:pPr>
      <w:r>
        <w:rPr>
          <w:rFonts w:ascii="Monospace" w:eastAsia="Monospace" w:hAnsi="Monospace" w:cs="Monospace"/>
          <w:color w:val="3C3C3C"/>
          <w:sz w:val="20"/>
          <w:szCs w:val="20"/>
        </w:rPr>
        <w:t xml:space="preserve">    </w:t>
      </w:r>
    </w:p>
    <w:p w:rsidR="00304EE8" w:rsidRDefault="00304EE8">
      <w:pPr>
        <w:pStyle w:val="Standard"/>
        <w:autoSpaceDE w:val="0"/>
      </w:pPr>
    </w:p>
    <w:p w:rsidR="00304EE8" w:rsidRDefault="00304EE8">
      <w:pPr>
        <w:pStyle w:val="Standard"/>
        <w:autoSpaceDE w:val="0"/>
        <w:rPr>
          <w:rFonts w:ascii="Monospace" w:eastAsia="Monospace" w:hAnsi="Monospace" w:cs="Monospace"/>
          <w:sz w:val="20"/>
          <w:szCs w:val="20"/>
        </w:rPr>
      </w:pPr>
    </w:p>
    <w:p w:rsidR="00304EE8" w:rsidRDefault="0049335E">
      <w:pPr>
        <w:keepNext/>
        <w:widowControl/>
        <w:tabs>
          <w:tab w:val="left" w:pos="0"/>
        </w:tabs>
        <w:spacing w:before="240" w:after="120" w:line="360" w:lineRule="auto"/>
        <w:textAlignment w:val="auto"/>
      </w:pPr>
      <w:r>
        <w:rPr>
          <w:rFonts w:ascii="Verdana" w:eastAsia="MS Mincho" w:hAnsi="Verdana" w:cs="Tahoma"/>
          <w:b/>
          <w:color w:val="5CB05A"/>
          <w:kern w:val="0"/>
          <w:sz w:val="32"/>
          <w:szCs w:val="32"/>
          <w:lang w:val="en-US" w:eastAsia="ar-SA" w:bidi="ar-SA"/>
        </w:rPr>
        <w:t xml:space="preserve">Format Configuration - </w:t>
      </w:r>
      <w:r>
        <w:rPr>
          <w:rFonts w:ascii="Verdana" w:eastAsia="MS Mincho" w:hAnsi="Verdana" w:cs="Tahoma"/>
          <w:b/>
          <w:i/>
          <w:color w:val="5CB05A"/>
          <w:kern w:val="0"/>
          <w:sz w:val="32"/>
          <w:szCs w:val="32"/>
          <w:lang w:val="en-US" w:eastAsia="ar-SA" w:bidi="ar-SA"/>
        </w:rPr>
        <w:t>Mediation Format</w:t>
      </w:r>
    </w:p>
    <w:p w:rsidR="00304EE8" w:rsidRDefault="0049335E">
      <w:pPr>
        <w:pStyle w:val="Standard"/>
        <w:autoSpaceDE w:val="0"/>
        <w:rPr>
          <w:rFonts w:ascii="Arial" w:eastAsia="Monospace" w:hAnsi="Arial" w:cs="Arial"/>
          <w:sz w:val="22"/>
          <w:szCs w:val="22"/>
        </w:rPr>
      </w:pPr>
      <w:r>
        <w:rPr>
          <w:rFonts w:ascii="Arial" w:eastAsia="Monospace" w:hAnsi="Arial" w:cs="Arial"/>
          <w:sz w:val="22"/>
          <w:szCs w:val="22"/>
        </w:rPr>
        <w:t xml:space="preserve">A format requires format fields, data-types, and separator. Format used to be an internal jBilling class in Mediation 2.0, but it is now exposed as a Spring Bean. Therefore, its properties can now be configured conveniently. This also provides flexibility to achieve multiple combinations. </w:t>
      </w:r>
    </w:p>
    <w:p w:rsidR="00304EE8" w:rsidRDefault="00304EE8">
      <w:pPr>
        <w:pStyle w:val="Standard"/>
        <w:autoSpaceDE w:val="0"/>
        <w:rPr>
          <w:rFonts w:ascii="Monospace" w:eastAsia="Monospace" w:hAnsi="Monospace" w:cs="Monospace"/>
          <w:sz w:val="20"/>
          <w:szCs w:val="20"/>
        </w:rPr>
      </w:pPr>
    </w:p>
    <w:tbl>
      <w:tblPr>
        <w:tblW w:w="8505" w:type="dxa"/>
        <w:tblInd w:w="534" w:type="dxa"/>
        <w:tblCellMar>
          <w:left w:w="10" w:type="dxa"/>
          <w:right w:w="10" w:type="dxa"/>
        </w:tblCellMar>
        <w:tblLook w:val="0000"/>
      </w:tblPr>
      <w:tblGrid>
        <w:gridCol w:w="8505"/>
      </w:tblGrid>
      <w:tr w:rsidR="00304EE8">
        <w:trPr>
          <w:trHeight w:val="611"/>
        </w:trPr>
        <w:tc>
          <w:tcPr>
            <w:tcW w:w="8505" w:type="dxa"/>
            <w:tcBorders>
              <w:top w:val="single" w:sz="4" w:space="0" w:color="000000"/>
              <w:left w:val="single" w:sz="4" w:space="0" w:color="000000"/>
              <w:bottom w:val="single" w:sz="4" w:space="0" w:color="000000"/>
              <w:right w:val="single" w:sz="4" w:space="0" w:color="000000"/>
            </w:tcBorders>
            <w:shd w:val="clear" w:color="auto" w:fill="EEECE1"/>
            <w:tcMar>
              <w:top w:w="0" w:type="dxa"/>
              <w:left w:w="108" w:type="dxa"/>
              <w:bottom w:w="0" w:type="dxa"/>
              <w:right w:w="108" w:type="dxa"/>
            </w:tcMar>
          </w:tcPr>
          <w:p w:rsidR="00304EE8" w:rsidRDefault="0049335E">
            <w:pPr>
              <w:pStyle w:val="Standard"/>
              <w:autoSpaceDE w:val="0"/>
            </w:pPr>
            <w:r>
              <w:rPr>
                <w:rFonts w:ascii="Courier New" w:eastAsia="Monospace" w:hAnsi="Courier New" w:cs="Courier New"/>
                <w:color w:val="008080"/>
                <w:sz w:val="20"/>
                <w:szCs w:val="20"/>
              </w:rPr>
              <w:lastRenderedPageBreak/>
              <w:t>&lt;</w:t>
            </w:r>
            <w:r>
              <w:rPr>
                <w:rFonts w:ascii="Courier New" w:eastAsia="Monospace" w:hAnsi="Courier New" w:cs="Courier New"/>
                <w:color w:val="3F7F7F"/>
                <w:sz w:val="20"/>
                <w:szCs w:val="20"/>
              </w:rPr>
              <w:t>bean</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id</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mediationFormat</w:t>
            </w:r>
            <w:proofErr w:type="spellEnd"/>
            <w:r>
              <w:rPr>
                <w:rFonts w:ascii="Courier New" w:eastAsia="Monospace" w:hAnsi="Courier New" w:cs="Courier New"/>
                <w:i/>
                <w:iCs/>
                <w:color w:val="2A00FF"/>
                <w:sz w:val="20"/>
                <w:szCs w:val="20"/>
              </w:rPr>
              <w:t xml:space="preserve">" </w:t>
            </w:r>
            <w:r>
              <w:rPr>
                <w:rFonts w:ascii="Courier New" w:eastAsia="Monospace" w:hAnsi="Courier New" w:cs="Courier New"/>
                <w:sz w:val="20"/>
                <w:szCs w:val="20"/>
              </w:rPr>
              <w:t xml:space="preserve"> </w:t>
            </w:r>
            <w:r>
              <w:rPr>
                <w:rFonts w:ascii="Courier New" w:eastAsia="Monospace" w:hAnsi="Courier New" w:cs="Courier New"/>
                <w:sz w:val="20"/>
                <w:szCs w:val="20"/>
              </w:rPr>
              <w:tab/>
            </w:r>
            <w:r>
              <w:rPr>
                <w:rFonts w:ascii="Courier New" w:eastAsia="Monospace" w:hAnsi="Courier New" w:cs="Courier New"/>
                <w:color w:val="7F007F"/>
                <w:sz w:val="20"/>
                <w:szCs w:val="20"/>
              </w:rPr>
              <w:t>class</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com.sapienter.jbilling.server.mediation.Format</w:t>
            </w:r>
            <w:proofErr w:type="spellEnd"/>
            <w:r>
              <w:rPr>
                <w:rFonts w:ascii="Courier New" w:eastAsia="Monospace" w:hAnsi="Courier New" w:cs="Courier New"/>
                <w:i/>
                <w:iCs/>
                <w:color w:val="2A00FF"/>
                <w:sz w:val="20"/>
                <w:szCs w:val="20"/>
              </w:rPr>
              <w:t>"</w:t>
            </w:r>
            <w:r>
              <w:rPr>
                <w:rFonts w:ascii="Courier New" w:eastAsia="Monospace" w:hAnsi="Courier New" w:cs="Courier New"/>
                <w:color w:val="008080"/>
                <w:sz w:val="20"/>
                <w:szCs w:val="20"/>
              </w:rPr>
              <w:t>&gt;</w:t>
            </w:r>
          </w:p>
          <w:p w:rsidR="00304EE8" w:rsidRDefault="0049335E">
            <w:pPr>
              <w:pStyle w:val="Standard"/>
              <w:autoSpaceDE w:val="0"/>
              <w:ind w:left="709"/>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property</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name</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"tokenizer"</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ref</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separatorMediationTokenizer</w:t>
            </w:r>
            <w:proofErr w:type="spellEnd"/>
            <w:r>
              <w:rPr>
                <w:rFonts w:ascii="Courier New" w:eastAsia="Monospace" w:hAnsi="Courier New" w:cs="Courier New"/>
                <w:i/>
                <w:iCs/>
                <w:color w:val="2A00FF"/>
                <w:sz w:val="20"/>
                <w:szCs w:val="20"/>
              </w:rPr>
              <w:t>"</w:t>
            </w:r>
            <w:r>
              <w:rPr>
                <w:rFonts w:ascii="Courier New" w:eastAsia="Monospace" w:hAnsi="Courier New" w:cs="Courier New"/>
                <w:sz w:val="20"/>
                <w:szCs w:val="20"/>
              </w:rPr>
              <w:t xml:space="preserve"> </w:t>
            </w:r>
            <w:r>
              <w:rPr>
                <w:rFonts w:ascii="Courier New" w:eastAsia="Monospace" w:hAnsi="Courier New" w:cs="Courier New"/>
                <w:color w:val="008080"/>
                <w:sz w:val="20"/>
                <w:szCs w:val="20"/>
              </w:rPr>
              <w:t>/&gt;</w:t>
            </w:r>
          </w:p>
          <w:p w:rsidR="00304EE8" w:rsidRDefault="0049335E">
            <w:pPr>
              <w:pStyle w:val="Standard"/>
              <w:autoSpaceDE w:val="0"/>
              <w:ind w:left="709"/>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property</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name</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"fields"</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ref</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mediationFields</w:t>
            </w:r>
            <w:proofErr w:type="spellEnd"/>
            <w:r>
              <w:rPr>
                <w:rFonts w:ascii="Courier New" w:eastAsia="Monospace" w:hAnsi="Courier New" w:cs="Courier New"/>
                <w:i/>
                <w:iCs/>
                <w:color w:val="2A00FF"/>
                <w:sz w:val="20"/>
                <w:szCs w:val="20"/>
              </w:rPr>
              <w:t>"</w:t>
            </w:r>
            <w:r>
              <w:rPr>
                <w:rFonts w:ascii="Courier New" w:eastAsia="Monospace" w:hAnsi="Courier New" w:cs="Courier New"/>
                <w:sz w:val="20"/>
                <w:szCs w:val="20"/>
              </w:rPr>
              <w:t xml:space="preserve"> </w:t>
            </w:r>
            <w:r>
              <w:rPr>
                <w:rFonts w:ascii="Courier New" w:eastAsia="Monospace" w:hAnsi="Courier New" w:cs="Courier New"/>
                <w:color w:val="008080"/>
                <w:sz w:val="20"/>
                <w:szCs w:val="20"/>
              </w:rPr>
              <w:t>/&gt;</w:t>
            </w:r>
          </w:p>
          <w:p w:rsidR="00304EE8" w:rsidRDefault="0049335E">
            <w:pPr>
              <w:pStyle w:val="Standard"/>
            </w:pP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bean</w:t>
            </w:r>
            <w:r>
              <w:rPr>
                <w:rFonts w:ascii="Courier New" w:eastAsia="Monospace" w:hAnsi="Courier New" w:cs="Courier New"/>
                <w:color w:val="008080"/>
                <w:sz w:val="20"/>
                <w:szCs w:val="20"/>
              </w:rPr>
              <w:t>&gt;</w:t>
            </w:r>
          </w:p>
        </w:tc>
      </w:tr>
    </w:tbl>
    <w:p w:rsidR="00304EE8" w:rsidRDefault="00304EE8">
      <w:pPr>
        <w:pStyle w:val="Standard"/>
        <w:autoSpaceDE w:val="0"/>
        <w:rPr>
          <w:rFonts w:ascii="Monospace" w:eastAsia="Monospace" w:hAnsi="Monospace" w:cs="Monospace"/>
          <w:sz w:val="20"/>
          <w:szCs w:val="20"/>
        </w:rPr>
      </w:pPr>
    </w:p>
    <w:p w:rsidR="00304EE8" w:rsidRDefault="0049335E">
      <w:pPr>
        <w:pStyle w:val="Standard"/>
        <w:autoSpaceDE w:val="0"/>
      </w:pPr>
      <w:r>
        <w:rPr>
          <w:rFonts w:ascii="Monospace" w:eastAsia="Monospace" w:hAnsi="Monospace" w:cs="Monospace"/>
          <w:color w:val="008080"/>
          <w:sz w:val="20"/>
          <w:szCs w:val="20"/>
        </w:rPr>
        <w:t xml:space="preserve">    </w:t>
      </w:r>
    </w:p>
    <w:p w:rsidR="00304EE8" w:rsidRDefault="00304EE8">
      <w:pPr>
        <w:pStyle w:val="Textbody"/>
      </w:pPr>
    </w:p>
    <w:p w:rsidR="00304EE8" w:rsidRDefault="00304EE8">
      <w:pPr>
        <w:pStyle w:val="Textbody"/>
      </w:pPr>
    </w:p>
    <w:p w:rsidR="00304EE8" w:rsidRDefault="0049335E">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r>
        <w:rPr>
          <w:rFonts w:ascii="Verdana" w:eastAsia="MS Mincho" w:hAnsi="Verdana" w:cs="Tahoma"/>
          <w:b/>
          <w:color w:val="5CB05A"/>
          <w:kern w:val="0"/>
          <w:sz w:val="32"/>
          <w:szCs w:val="32"/>
          <w:lang w:val="en-US" w:eastAsia="ar-SA" w:bidi="ar-SA"/>
        </w:rPr>
        <w:t>Configuration Mediation Steps via Spring Configuration</w:t>
      </w:r>
    </w:p>
    <w:p w:rsidR="00304EE8" w:rsidRDefault="00304EE8">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p>
    <w:tbl>
      <w:tblPr>
        <w:tblW w:w="8505" w:type="dxa"/>
        <w:tblInd w:w="534" w:type="dxa"/>
        <w:tblCellMar>
          <w:left w:w="10" w:type="dxa"/>
          <w:right w:w="10" w:type="dxa"/>
        </w:tblCellMar>
        <w:tblLook w:val="0000"/>
      </w:tblPr>
      <w:tblGrid>
        <w:gridCol w:w="8505"/>
      </w:tblGrid>
      <w:tr w:rsidR="00304EE8">
        <w:trPr>
          <w:trHeight w:val="611"/>
        </w:trPr>
        <w:tc>
          <w:tcPr>
            <w:tcW w:w="8505" w:type="dxa"/>
            <w:tcBorders>
              <w:top w:val="single" w:sz="4" w:space="0" w:color="000000"/>
              <w:left w:val="single" w:sz="4" w:space="0" w:color="000000"/>
              <w:bottom w:val="single" w:sz="4" w:space="0" w:color="000000"/>
              <w:right w:val="single" w:sz="4" w:space="0" w:color="000000"/>
            </w:tcBorders>
            <w:shd w:val="clear" w:color="auto" w:fill="EEECE1"/>
            <w:tcMar>
              <w:top w:w="0" w:type="dxa"/>
              <w:left w:w="108" w:type="dxa"/>
              <w:bottom w:w="0" w:type="dxa"/>
              <w:right w:w="108" w:type="dxa"/>
            </w:tcMar>
          </w:tcPr>
          <w:p w:rsidR="00304EE8" w:rsidRDefault="0049335E">
            <w:pPr>
              <w:pStyle w:val="Standard"/>
              <w:autoSpaceDE w:val="0"/>
            </w:pPr>
            <w:r>
              <w:rPr>
                <w:rFonts w:ascii="Courier New" w:eastAsia="Monospace" w:hAnsi="Courier New" w:cs="Courier New"/>
                <w:color w:val="008080"/>
                <w:sz w:val="20"/>
                <w:szCs w:val="20"/>
              </w:rPr>
              <w:t>&lt;</w:t>
            </w:r>
            <w:proofErr w:type="spellStart"/>
            <w:r>
              <w:rPr>
                <w:rFonts w:ascii="Courier New" w:eastAsia="Monospace" w:hAnsi="Courier New" w:cs="Courier New"/>
                <w:color w:val="3F7F7F"/>
                <w:sz w:val="20"/>
                <w:szCs w:val="20"/>
              </w:rPr>
              <w:t>util:map</w:t>
            </w:r>
            <w:proofErr w:type="spellEnd"/>
            <w:r>
              <w:rPr>
                <w:rFonts w:ascii="Courier New" w:eastAsia="Monospace" w:hAnsi="Courier New" w:cs="Courier New"/>
                <w:sz w:val="20"/>
                <w:szCs w:val="20"/>
              </w:rPr>
              <w:t xml:space="preserve"> </w:t>
            </w:r>
            <w:r>
              <w:rPr>
                <w:rFonts w:ascii="Courier New" w:eastAsia="Monospace" w:hAnsi="Courier New" w:cs="Courier New"/>
                <w:color w:val="7F007F"/>
                <w:sz w:val="20"/>
                <w:szCs w:val="20"/>
              </w:rPr>
              <w:t>id</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exampleMediationStepConfig</w:t>
            </w:r>
            <w:proofErr w:type="spellEnd"/>
            <w:r>
              <w:rPr>
                <w:rFonts w:ascii="Courier New" w:eastAsia="Monospace" w:hAnsi="Courier New" w:cs="Courier New"/>
                <w:i/>
                <w:iCs/>
                <w:color w:val="2A00FF"/>
                <w:sz w:val="20"/>
                <w:szCs w:val="20"/>
              </w:rPr>
              <w:t>"</w:t>
            </w:r>
            <w:r>
              <w:rPr>
                <w:rFonts w:ascii="Courier New" w:eastAsia="Monospace" w:hAnsi="Courier New" w:cs="Courier New"/>
                <w:sz w:val="20"/>
                <w:szCs w:val="20"/>
              </w:rPr>
              <w:t xml:space="preserve"> </w:t>
            </w:r>
          </w:p>
          <w:p w:rsidR="00304EE8" w:rsidRDefault="0049335E">
            <w:pPr>
              <w:pStyle w:val="Standard"/>
              <w:autoSpaceDE w:val="0"/>
            </w:pPr>
            <w:r>
              <w:rPr>
                <w:rFonts w:ascii="Courier New" w:eastAsia="Monospace" w:hAnsi="Courier New" w:cs="Courier New"/>
                <w:sz w:val="20"/>
                <w:szCs w:val="20"/>
              </w:rPr>
              <w:tab/>
              <w:t xml:space="preserve">                    </w:t>
            </w:r>
            <w:r>
              <w:rPr>
                <w:rFonts w:ascii="Courier New" w:eastAsia="Monospace" w:hAnsi="Courier New" w:cs="Courier New"/>
                <w:color w:val="7F007F"/>
                <w:sz w:val="20"/>
                <w:szCs w:val="20"/>
              </w:rPr>
              <w:t>map-class</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java.util.LinkedHashMap</w:t>
            </w:r>
            <w:proofErr w:type="spellEnd"/>
            <w:r>
              <w:rPr>
                <w:rFonts w:ascii="Courier New" w:eastAsia="Monospace" w:hAnsi="Courier New" w:cs="Courier New"/>
                <w:i/>
                <w:iCs/>
                <w:color w:val="2A00FF"/>
                <w:sz w:val="20"/>
                <w:szCs w:val="20"/>
              </w:rPr>
              <w:t>"</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ab/>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entry</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key</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"USER_CURRENCY"</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value-ref</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userLoginResolverStep</w:t>
            </w:r>
            <w:proofErr w:type="spellEnd"/>
            <w:r>
              <w:rPr>
                <w:rFonts w:ascii="Courier New" w:eastAsia="Monospace" w:hAnsi="Courier New" w:cs="Courier New"/>
                <w:i/>
                <w:iCs/>
                <w:color w:val="2A00FF"/>
                <w:sz w:val="20"/>
                <w:szCs w:val="20"/>
              </w:rPr>
              <w:t>"</w:t>
            </w:r>
            <w:r>
              <w:rPr>
                <w:rFonts w:ascii="Courier New" w:eastAsia="Monospace" w:hAnsi="Courier New" w:cs="Courier New"/>
                <w:sz w:val="20"/>
                <w:szCs w:val="20"/>
              </w:rPr>
              <w:t xml:space="preserve"> </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entry</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key</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"EVENT_DATE"</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value-ref</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eventDateResolverStep</w:t>
            </w:r>
            <w:proofErr w:type="spellEnd"/>
            <w:r>
              <w:rPr>
                <w:rFonts w:ascii="Courier New" w:eastAsia="Monospace" w:hAnsi="Courier New" w:cs="Courier New"/>
                <w:i/>
                <w:iCs/>
                <w:color w:val="2A00FF"/>
                <w:sz w:val="20"/>
                <w:szCs w:val="20"/>
              </w:rPr>
              <w:t>"</w:t>
            </w:r>
            <w:r>
              <w:rPr>
                <w:rFonts w:ascii="Courier New" w:eastAsia="Monospace" w:hAnsi="Courier New" w:cs="Courier New"/>
                <w:sz w:val="20"/>
                <w:szCs w:val="20"/>
              </w:rPr>
              <w:t xml:space="preserve"> </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entry</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key</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"CURRENT_ORDER"</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value-ref</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currentOrderResolverStep</w:t>
            </w:r>
            <w:proofErr w:type="spellEnd"/>
            <w:r>
              <w:rPr>
                <w:rFonts w:ascii="Courier New" w:eastAsia="Monospace" w:hAnsi="Courier New" w:cs="Courier New"/>
                <w:i/>
                <w:iCs/>
                <w:color w:val="2A00FF"/>
                <w:sz w:val="20"/>
                <w:szCs w:val="20"/>
              </w:rPr>
              <w:t>"</w:t>
            </w:r>
            <w:r>
              <w:rPr>
                <w:rFonts w:ascii="Courier New" w:eastAsia="Monospace" w:hAnsi="Courier New" w:cs="Courier New"/>
                <w:sz w:val="20"/>
                <w:szCs w:val="20"/>
              </w:rPr>
              <w:t xml:space="preserve"> </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entry</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key</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"ORDER_LINE_ITEM"</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value-ref</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itemResolverStep</w:t>
            </w:r>
            <w:proofErr w:type="spellEnd"/>
            <w:r>
              <w:rPr>
                <w:rFonts w:ascii="Courier New" w:eastAsia="Monospace" w:hAnsi="Courier New" w:cs="Courier New"/>
                <w:i/>
                <w:iCs/>
                <w:color w:val="2A00FF"/>
                <w:sz w:val="20"/>
                <w:szCs w:val="20"/>
              </w:rPr>
              <w:t>"</w:t>
            </w:r>
            <w:r>
              <w:rPr>
                <w:rFonts w:ascii="Courier New" w:eastAsia="Monospace" w:hAnsi="Courier New" w:cs="Courier New"/>
                <w:sz w:val="20"/>
                <w:szCs w:val="20"/>
              </w:rPr>
              <w:t xml:space="preserve"> </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entry</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key</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"PRICING"</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value-ref</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pricingResolverStep</w:t>
            </w:r>
            <w:proofErr w:type="spellEnd"/>
            <w:r>
              <w:rPr>
                <w:rFonts w:ascii="Courier New" w:eastAsia="Monospace" w:hAnsi="Courier New" w:cs="Courier New"/>
                <w:i/>
                <w:iCs/>
                <w:color w:val="2A00FF"/>
                <w:sz w:val="20"/>
                <w:szCs w:val="20"/>
              </w:rPr>
              <w:t>"</w:t>
            </w:r>
            <w:r>
              <w:rPr>
                <w:rFonts w:ascii="Courier New" w:eastAsia="Monospace" w:hAnsi="Courier New" w:cs="Courier New"/>
                <w:sz w:val="20"/>
                <w:szCs w:val="20"/>
              </w:rPr>
              <w:t xml:space="preserve"> </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entry</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key</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"ITEM_MANAGEMENT"</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value-ref</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itemManagementStep</w:t>
            </w:r>
            <w:proofErr w:type="spellEnd"/>
            <w:r>
              <w:rPr>
                <w:rFonts w:ascii="Courier New" w:eastAsia="Monospace" w:hAnsi="Courier New" w:cs="Courier New"/>
                <w:i/>
                <w:iCs/>
                <w:color w:val="2A00FF"/>
                <w:sz w:val="20"/>
                <w:szCs w:val="20"/>
              </w:rPr>
              <w:t>"</w:t>
            </w:r>
            <w:r>
              <w:rPr>
                <w:rFonts w:ascii="Courier New" w:eastAsia="Monospace" w:hAnsi="Courier New" w:cs="Courier New"/>
                <w:sz w:val="20"/>
                <w:szCs w:val="20"/>
              </w:rPr>
              <w:t xml:space="preserve"> </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entry</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key</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"DIFF_MANAGEMENT"</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value-ref</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oderDiffManagementStep</w:t>
            </w:r>
            <w:proofErr w:type="spellEnd"/>
            <w:r>
              <w:rPr>
                <w:rFonts w:ascii="Courier New" w:eastAsia="Monospace" w:hAnsi="Courier New" w:cs="Courier New"/>
                <w:i/>
                <w:iCs/>
                <w:color w:val="2A00FF"/>
                <w:sz w:val="20"/>
                <w:szCs w:val="20"/>
              </w:rPr>
              <w:t>"</w:t>
            </w:r>
            <w:r>
              <w:rPr>
                <w:rFonts w:ascii="Courier New" w:eastAsia="Monospace" w:hAnsi="Courier New" w:cs="Courier New"/>
                <w:sz w:val="20"/>
                <w:szCs w:val="20"/>
              </w:rPr>
              <w:t xml:space="preserve"> </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008080"/>
                <w:sz w:val="20"/>
                <w:szCs w:val="20"/>
              </w:rPr>
              <w:t>&lt;/</w:t>
            </w:r>
            <w:proofErr w:type="spellStart"/>
            <w:r>
              <w:rPr>
                <w:rFonts w:ascii="Courier New" w:eastAsia="Monospace" w:hAnsi="Courier New" w:cs="Courier New"/>
                <w:color w:val="3F7F7F"/>
                <w:sz w:val="20"/>
                <w:szCs w:val="20"/>
              </w:rPr>
              <w:t>util:map</w:t>
            </w:r>
            <w:proofErr w:type="spellEnd"/>
            <w:r>
              <w:rPr>
                <w:rFonts w:ascii="Courier New" w:eastAsia="Monospace" w:hAnsi="Courier New" w:cs="Courier New"/>
                <w:color w:val="008080"/>
                <w:sz w:val="20"/>
                <w:szCs w:val="20"/>
              </w:rPr>
              <w:t>&gt;</w:t>
            </w:r>
          </w:p>
        </w:tc>
      </w:tr>
    </w:tbl>
    <w:p w:rsidR="00304EE8" w:rsidRDefault="00304EE8">
      <w:pPr>
        <w:pStyle w:val="Standard"/>
        <w:autoSpaceDE w:val="0"/>
        <w:rPr>
          <w:rFonts w:ascii="Courier New" w:eastAsia="Monospace" w:hAnsi="Courier New" w:cs="Courier New"/>
          <w:color w:val="008080"/>
          <w:sz w:val="20"/>
          <w:szCs w:val="20"/>
        </w:rPr>
      </w:pPr>
    </w:p>
    <w:p w:rsidR="00304EE8" w:rsidRDefault="00304EE8">
      <w:pPr>
        <w:pStyle w:val="Standard"/>
        <w:autoSpaceDE w:val="0"/>
        <w:rPr>
          <w:rFonts w:ascii="Courier New" w:eastAsia="Monospace" w:hAnsi="Courier New" w:cs="Courier New"/>
          <w:color w:val="008080"/>
          <w:sz w:val="20"/>
          <w:szCs w:val="20"/>
        </w:rPr>
      </w:pPr>
    </w:p>
    <w:p w:rsidR="00304EE8" w:rsidRDefault="0049335E">
      <w:pPr>
        <w:pStyle w:val="Standard"/>
        <w:autoSpaceDE w:val="0"/>
      </w:pPr>
      <w:r>
        <w:rPr>
          <w:rFonts w:ascii="Courier New" w:eastAsia="Monospace" w:hAnsi="Courier New" w:cs="Courier New"/>
          <w:color w:val="008080"/>
          <w:sz w:val="20"/>
          <w:szCs w:val="20"/>
        </w:rPr>
        <w:t xml:space="preserve">   </w:t>
      </w:r>
    </w:p>
    <w:p w:rsidR="00304EE8" w:rsidRDefault="00304EE8">
      <w:pPr>
        <w:pStyle w:val="Standard"/>
        <w:autoSpaceDE w:val="0"/>
      </w:pPr>
    </w:p>
    <w:p w:rsidR="00304EE8" w:rsidRDefault="0049335E">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r>
        <w:rPr>
          <w:rFonts w:ascii="Verdana" w:eastAsia="MS Mincho" w:hAnsi="Verdana" w:cs="Tahoma"/>
          <w:b/>
          <w:color w:val="5CB05A"/>
          <w:kern w:val="0"/>
          <w:sz w:val="32"/>
          <w:szCs w:val="32"/>
          <w:lang w:val="en-US" w:eastAsia="ar-SA" w:bidi="ar-SA"/>
        </w:rPr>
        <w:t>Configuration of Hadoop</w:t>
      </w:r>
    </w:p>
    <w:p w:rsidR="00304EE8" w:rsidRDefault="0049335E">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r>
        <w:rPr>
          <w:rFonts w:ascii="Verdana" w:eastAsia="MS Mincho" w:hAnsi="Verdana" w:cs="Tahoma"/>
          <w:b/>
          <w:color w:val="5CB05A"/>
          <w:kern w:val="0"/>
          <w:sz w:val="32"/>
          <w:szCs w:val="32"/>
          <w:lang w:val="en-US" w:eastAsia="ar-SA" w:bidi="ar-SA"/>
        </w:rPr>
        <w:t>Mediation Job</w:t>
      </w:r>
    </w:p>
    <w:p w:rsidR="00304EE8" w:rsidRDefault="0049335E">
      <w:pPr>
        <w:pStyle w:val="Textbody"/>
        <w:rPr>
          <w:rFonts w:ascii="Arial" w:hAnsi="Arial" w:cs="Arial"/>
          <w:color w:val="3C3C3C"/>
          <w:sz w:val="22"/>
          <w:szCs w:val="22"/>
        </w:rPr>
      </w:pPr>
      <w:r>
        <w:rPr>
          <w:rFonts w:ascii="Arial" w:hAnsi="Arial" w:cs="Arial"/>
          <w:color w:val="3C3C3C"/>
          <w:sz w:val="22"/>
          <w:szCs w:val="22"/>
        </w:rPr>
        <w:t>A Mediation Job is defined as a Spring Batch job with all the orchestration steps configured as Spring Batch steps.</w:t>
      </w:r>
    </w:p>
    <w:p w:rsidR="00304EE8" w:rsidRDefault="00304EE8">
      <w:pPr>
        <w:pStyle w:val="Textbody"/>
        <w:rPr>
          <w:rFonts w:ascii="Arial" w:hAnsi="Arial" w:cs="Arial"/>
          <w:color w:val="3C3C3C"/>
          <w:sz w:val="22"/>
          <w:szCs w:val="22"/>
        </w:rPr>
      </w:pPr>
    </w:p>
    <w:tbl>
      <w:tblPr>
        <w:tblW w:w="8505" w:type="dxa"/>
        <w:tblInd w:w="534" w:type="dxa"/>
        <w:tblCellMar>
          <w:left w:w="10" w:type="dxa"/>
          <w:right w:w="10" w:type="dxa"/>
        </w:tblCellMar>
        <w:tblLook w:val="0000"/>
      </w:tblPr>
      <w:tblGrid>
        <w:gridCol w:w="8505"/>
      </w:tblGrid>
      <w:tr w:rsidR="00304EE8">
        <w:trPr>
          <w:trHeight w:val="611"/>
        </w:trPr>
        <w:tc>
          <w:tcPr>
            <w:tcW w:w="8505" w:type="dxa"/>
            <w:tcBorders>
              <w:top w:val="single" w:sz="4" w:space="0" w:color="000000"/>
              <w:left w:val="single" w:sz="4" w:space="0" w:color="000000"/>
              <w:bottom w:val="single" w:sz="4" w:space="0" w:color="000000"/>
              <w:right w:val="single" w:sz="4" w:space="0" w:color="000000"/>
            </w:tcBorders>
            <w:shd w:val="clear" w:color="auto" w:fill="EEECE1"/>
            <w:tcMar>
              <w:top w:w="0" w:type="dxa"/>
              <w:left w:w="108" w:type="dxa"/>
              <w:bottom w:w="0" w:type="dxa"/>
              <w:right w:w="108" w:type="dxa"/>
            </w:tcMar>
          </w:tcPr>
          <w:p w:rsidR="00304EE8" w:rsidRDefault="0049335E">
            <w:pPr>
              <w:pStyle w:val="Standard"/>
              <w:autoSpaceDE w:val="0"/>
            </w:pP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job</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id</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mediationJob</w:t>
            </w:r>
            <w:proofErr w:type="spellEnd"/>
            <w:r>
              <w:rPr>
                <w:rFonts w:ascii="Courier New" w:eastAsia="Monospace" w:hAnsi="Courier New" w:cs="Courier New"/>
                <w:i/>
                <w:iCs/>
                <w:color w:val="2A00FF"/>
                <w:sz w:val="20"/>
                <w:szCs w:val="20"/>
              </w:rPr>
              <w:t>"</w:t>
            </w:r>
            <w:r>
              <w:rPr>
                <w:rFonts w:ascii="Courier New" w:eastAsia="Monospace" w:hAnsi="Courier New" w:cs="Courier New"/>
                <w:sz w:val="20"/>
                <w:szCs w:val="20"/>
              </w:rPr>
              <w:t xml:space="preserve"> </w:t>
            </w:r>
            <w:proofErr w:type="spellStart"/>
            <w:r>
              <w:rPr>
                <w:rFonts w:ascii="Courier New" w:eastAsia="Monospace" w:hAnsi="Courier New" w:cs="Courier New"/>
                <w:color w:val="7F007F"/>
                <w:sz w:val="20"/>
                <w:szCs w:val="20"/>
              </w:rPr>
              <w:t>restartable</w:t>
            </w:r>
            <w:proofErr w:type="spellEnd"/>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"true"</w:t>
            </w:r>
            <w:r>
              <w:rPr>
                <w:rFonts w:ascii="Courier New" w:eastAsia="Monospace" w:hAnsi="Courier New" w:cs="Courier New"/>
                <w:sz w:val="20"/>
                <w:szCs w:val="20"/>
              </w:rPr>
              <w:t xml:space="preserve"> </w:t>
            </w:r>
            <w:r>
              <w:rPr>
                <w:rFonts w:ascii="Courier New" w:eastAsia="Monospace" w:hAnsi="Courier New" w:cs="Courier New"/>
                <w:sz w:val="20"/>
                <w:szCs w:val="20"/>
              </w:rPr>
              <w:tab/>
            </w:r>
            <w:r>
              <w:rPr>
                <w:rFonts w:ascii="Courier New" w:eastAsia="Monospace" w:hAnsi="Courier New" w:cs="Courier New"/>
                <w:sz w:val="20"/>
                <w:szCs w:val="20"/>
              </w:rPr>
              <w:tab/>
            </w:r>
            <w:proofErr w:type="spellStart"/>
            <w:r>
              <w:rPr>
                <w:rFonts w:ascii="Courier New" w:eastAsia="Monospace" w:hAnsi="Courier New" w:cs="Courier New"/>
                <w:color w:val="7F007F"/>
                <w:sz w:val="20"/>
                <w:szCs w:val="20"/>
              </w:rPr>
              <w:t>xmlns</w:t>
            </w:r>
            <w:proofErr w:type="spellEnd"/>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"http://www.springframework.org/schema/batch"</w:t>
            </w:r>
            <w:r>
              <w:rPr>
                <w:rFonts w:ascii="Courier New" w:eastAsia="Monospace" w:hAnsi="Courier New" w:cs="Courier New"/>
                <w:color w:val="008080"/>
                <w:sz w:val="20"/>
                <w:szCs w:val="20"/>
              </w:rPr>
              <w:t>&gt;</w:t>
            </w:r>
          </w:p>
          <w:p w:rsidR="00304EE8" w:rsidRDefault="00304EE8">
            <w:pPr>
              <w:pStyle w:val="Standard"/>
              <w:autoSpaceDE w:val="0"/>
              <w:rPr>
                <w:rFonts w:ascii="Courier New" w:eastAsia="Monospace" w:hAnsi="Courier New" w:cs="Courier New"/>
                <w:sz w:val="20"/>
                <w:szCs w:val="20"/>
              </w:rPr>
            </w:pP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step</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id</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cleanHDFS</w:t>
            </w:r>
            <w:proofErr w:type="spellEnd"/>
            <w:r>
              <w:rPr>
                <w:rFonts w:ascii="Courier New" w:eastAsia="Monospace" w:hAnsi="Courier New" w:cs="Courier New"/>
                <w:i/>
                <w:iCs/>
                <w:color w:val="2A00FF"/>
                <w:sz w:val="20"/>
                <w:szCs w:val="20"/>
              </w:rPr>
              <w:t>"</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next</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copyToHDFS</w:t>
            </w:r>
            <w:proofErr w:type="spellEnd"/>
            <w:r>
              <w:rPr>
                <w:rFonts w:ascii="Courier New" w:eastAsia="Monospace" w:hAnsi="Courier New" w:cs="Courier New"/>
                <w:i/>
                <w:iCs/>
                <w:color w:val="2A00FF"/>
                <w:sz w:val="20"/>
                <w:szCs w:val="20"/>
              </w:rPr>
              <w:t>"</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proofErr w:type="spellStart"/>
            <w:r>
              <w:rPr>
                <w:rFonts w:ascii="Courier New" w:eastAsia="Monospace" w:hAnsi="Courier New" w:cs="Courier New"/>
                <w:color w:val="3F7F7F"/>
                <w:sz w:val="20"/>
                <w:szCs w:val="20"/>
              </w:rPr>
              <w:t>tasklet</w:t>
            </w:r>
            <w:proofErr w:type="spellEnd"/>
            <w:r>
              <w:rPr>
                <w:rFonts w:ascii="Courier New" w:eastAsia="Monospace" w:hAnsi="Courier New" w:cs="Courier New"/>
                <w:sz w:val="20"/>
                <w:szCs w:val="20"/>
              </w:rPr>
              <w:t xml:space="preserve"> </w:t>
            </w:r>
            <w:r>
              <w:rPr>
                <w:rFonts w:ascii="Courier New" w:eastAsia="Monospace" w:hAnsi="Courier New" w:cs="Courier New"/>
                <w:color w:val="7F007F"/>
                <w:sz w:val="20"/>
                <w:szCs w:val="20"/>
              </w:rPr>
              <w:t>ref</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cleanHDFSTasklet</w:t>
            </w:r>
            <w:proofErr w:type="spellEnd"/>
            <w:r>
              <w:rPr>
                <w:rFonts w:ascii="Courier New" w:eastAsia="Monospace" w:hAnsi="Courier New" w:cs="Courier New"/>
                <w:i/>
                <w:iCs/>
                <w:color w:val="2A00FF"/>
                <w:sz w:val="20"/>
                <w:szCs w:val="20"/>
              </w:rPr>
              <w:t>"</w:t>
            </w:r>
            <w:r>
              <w:rPr>
                <w:rFonts w:ascii="Courier New" w:eastAsia="Monospace" w:hAnsi="Courier New" w:cs="Courier New"/>
                <w:sz w:val="20"/>
                <w:szCs w:val="20"/>
              </w:rPr>
              <w:t xml:space="preserve"> </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transaction-attributes</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isolation</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"DEFAULT"</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propagation</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"REQUIRED"</w:t>
            </w:r>
            <w:r>
              <w:rPr>
                <w:rFonts w:ascii="Courier New" w:eastAsia="Monospace" w:hAnsi="Courier New" w:cs="Courier New"/>
                <w:sz w:val="20"/>
                <w:szCs w:val="20"/>
              </w:rPr>
              <w:t xml:space="preserve"> </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proofErr w:type="spellStart"/>
            <w:r>
              <w:rPr>
                <w:rFonts w:ascii="Courier New" w:eastAsia="Monospace" w:hAnsi="Courier New" w:cs="Courier New"/>
                <w:color w:val="3F7F7F"/>
                <w:sz w:val="20"/>
                <w:szCs w:val="20"/>
              </w:rPr>
              <w:t>tasklet</w:t>
            </w:r>
            <w:proofErr w:type="spellEnd"/>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step</w:t>
            </w:r>
            <w:r>
              <w:rPr>
                <w:rFonts w:ascii="Courier New" w:eastAsia="Monospace" w:hAnsi="Courier New" w:cs="Courier New"/>
                <w:color w:val="008080"/>
                <w:sz w:val="20"/>
                <w:szCs w:val="20"/>
              </w:rPr>
              <w:t>&gt;</w:t>
            </w:r>
          </w:p>
          <w:p w:rsidR="00304EE8" w:rsidRDefault="00304EE8">
            <w:pPr>
              <w:pStyle w:val="Standard"/>
              <w:autoSpaceDE w:val="0"/>
              <w:rPr>
                <w:rFonts w:ascii="Courier New" w:eastAsia="Monospace" w:hAnsi="Courier New" w:cs="Courier New"/>
                <w:sz w:val="20"/>
                <w:szCs w:val="20"/>
              </w:rPr>
            </w:pP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3F5FBF"/>
                <w:sz w:val="20"/>
                <w:szCs w:val="20"/>
              </w:rPr>
              <w:t>&lt;!-- replace this step for other mediation configurations --&gt;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step</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id</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copyToHDFS</w:t>
            </w:r>
            <w:proofErr w:type="spellEnd"/>
            <w:r>
              <w:rPr>
                <w:rFonts w:ascii="Courier New" w:eastAsia="Monospace" w:hAnsi="Courier New" w:cs="Courier New"/>
                <w:i/>
                <w:iCs/>
                <w:color w:val="2A00FF"/>
                <w:sz w:val="20"/>
                <w:szCs w:val="20"/>
              </w:rPr>
              <w:t>"</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proofErr w:type="spellStart"/>
            <w:r>
              <w:rPr>
                <w:rFonts w:ascii="Courier New" w:eastAsia="Monospace" w:hAnsi="Courier New" w:cs="Courier New"/>
                <w:color w:val="3F7F7F"/>
                <w:sz w:val="20"/>
                <w:szCs w:val="20"/>
              </w:rPr>
              <w:t>tasklet</w:t>
            </w:r>
            <w:proofErr w:type="spellEnd"/>
            <w:r>
              <w:rPr>
                <w:rFonts w:ascii="Courier New" w:eastAsia="Monospace" w:hAnsi="Courier New" w:cs="Courier New"/>
                <w:sz w:val="20"/>
                <w:szCs w:val="20"/>
              </w:rPr>
              <w:t xml:space="preserve"> </w:t>
            </w:r>
            <w:r>
              <w:rPr>
                <w:rFonts w:ascii="Courier New" w:eastAsia="Monospace" w:hAnsi="Courier New" w:cs="Courier New"/>
                <w:color w:val="7F007F"/>
                <w:sz w:val="20"/>
                <w:szCs w:val="20"/>
              </w:rPr>
              <w:t>ref</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copyFileToHDFSTasklet</w:t>
            </w:r>
            <w:proofErr w:type="spellEnd"/>
            <w:r>
              <w:rPr>
                <w:rFonts w:ascii="Courier New" w:eastAsia="Monospace" w:hAnsi="Courier New" w:cs="Courier New"/>
                <w:i/>
                <w:iCs/>
                <w:color w:val="2A00FF"/>
                <w:sz w:val="20"/>
                <w:szCs w:val="20"/>
              </w:rPr>
              <w:t>"</w:t>
            </w:r>
            <w:r>
              <w:rPr>
                <w:rFonts w:ascii="Courier New" w:eastAsia="Monospace" w:hAnsi="Courier New" w:cs="Courier New"/>
                <w:sz w:val="20"/>
                <w:szCs w:val="20"/>
              </w:rPr>
              <w:t xml:space="preserve"> </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lastRenderedPageBreak/>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transaction-attributes</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isolation</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"DEFAULT"</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propagation</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"REQUIRED"</w:t>
            </w:r>
            <w:r>
              <w:rPr>
                <w:rFonts w:ascii="Courier New" w:eastAsia="Monospace" w:hAnsi="Courier New" w:cs="Courier New"/>
                <w:sz w:val="20"/>
                <w:szCs w:val="20"/>
              </w:rPr>
              <w:t xml:space="preserve"> </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proofErr w:type="spellStart"/>
            <w:r>
              <w:rPr>
                <w:rFonts w:ascii="Courier New" w:eastAsia="Monospace" w:hAnsi="Courier New" w:cs="Courier New"/>
                <w:color w:val="3F7F7F"/>
                <w:sz w:val="20"/>
                <w:szCs w:val="20"/>
              </w:rPr>
              <w:t>tasklet</w:t>
            </w:r>
            <w:proofErr w:type="spellEnd"/>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end</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on</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"STOPPED"</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next</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on</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to</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convertToJMR</w:t>
            </w:r>
            <w:proofErr w:type="spellEnd"/>
            <w:r>
              <w:rPr>
                <w:rFonts w:ascii="Courier New" w:eastAsia="Monospace" w:hAnsi="Courier New" w:cs="Courier New"/>
                <w:i/>
                <w:iCs/>
                <w:color w:val="2A00FF"/>
                <w:sz w:val="20"/>
                <w:szCs w:val="20"/>
              </w:rPr>
              <w:t>"</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step</w:t>
            </w:r>
            <w:r>
              <w:rPr>
                <w:rFonts w:ascii="Courier New" w:eastAsia="Monospace" w:hAnsi="Courier New" w:cs="Courier New"/>
                <w:color w:val="008080"/>
                <w:sz w:val="20"/>
                <w:szCs w:val="20"/>
              </w:rPr>
              <w:t>&gt;</w:t>
            </w:r>
          </w:p>
          <w:p w:rsidR="00304EE8" w:rsidRDefault="00304EE8">
            <w:pPr>
              <w:pStyle w:val="Standard"/>
              <w:autoSpaceDE w:val="0"/>
              <w:rPr>
                <w:rFonts w:ascii="Courier New" w:eastAsia="Monospace" w:hAnsi="Courier New" w:cs="Courier New"/>
                <w:sz w:val="20"/>
                <w:szCs w:val="20"/>
              </w:rPr>
            </w:pP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step</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id</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convertToJMR</w:t>
            </w:r>
            <w:proofErr w:type="spellEnd"/>
            <w:r>
              <w:rPr>
                <w:rFonts w:ascii="Courier New" w:eastAsia="Monospace" w:hAnsi="Courier New" w:cs="Courier New"/>
                <w:i/>
                <w:iCs/>
                <w:color w:val="2A00FF"/>
                <w:sz w:val="20"/>
                <w:szCs w:val="20"/>
              </w:rPr>
              <w:t>"</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proofErr w:type="spellStart"/>
            <w:r>
              <w:rPr>
                <w:rFonts w:ascii="Courier New" w:eastAsia="Monospace" w:hAnsi="Courier New" w:cs="Courier New"/>
                <w:color w:val="3F7F7F"/>
                <w:sz w:val="20"/>
                <w:szCs w:val="20"/>
              </w:rPr>
              <w:t>tasklet</w:t>
            </w:r>
            <w:proofErr w:type="spellEnd"/>
            <w:r>
              <w:rPr>
                <w:rFonts w:ascii="Courier New" w:eastAsia="Monospace" w:hAnsi="Courier New" w:cs="Courier New"/>
                <w:sz w:val="20"/>
                <w:szCs w:val="20"/>
              </w:rPr>
              <w:t xml:space="preserve"> </w:t>
            </w:r>
            <w:r>
              <w:rPr>
                <w:rFonts w:ascii="Courier New" w:eastAsia="Monospace" w:hAnsi="Courier New" w:cs="Courier New"/>
                <w:color w:val="7F007F"/>
                <w:sz w:val="20"/>
                <w:szCs w:val="20"/>
              </w:rPr>
              <w:t>ref</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converterTasklet</w:t>
            </w:r>
            <w:proofErr w:type="spellEnd"/>
            <w:r>
              <w:rPr>
                <w:rFonts w:ascii="Courier New" w:eastAsia="Monospace" w:hAnsi="Courier New" w:cs="Courier New"/>
                <w:i/>
                <w:iCs/>
                <w:color w:val="2A00FF"/>
                <w:sz w:val="20"/>
                <w:szCs w:val="20"/>
              </w:rPr>
              <w:t>"</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transaction-attributes</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isolation</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"DEFAULT"</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propagation</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"REQUIRED"</w:t>
            </w:r>
            <w:r>
              <w:rPr>
                <w:rFonts w:ascii="Courier New" w:eastAsia="Monospace" w:hAnsi="Courier New" w:cs="Courier New"/>
                <w:sz w:val="20"/>
                <w:szCs w:val="20"/>
              </w:rPr>
              <w:t xml:space="preserve"> </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proofErr w:type="spellStart"/>
            <w:r>
              <w:rPr>
                <w:rFonts w:ascii="Courier New" w:eastAsia="Monospace" w:hAnsi="Courier New" w:cs="Courier New"/>
                <w:color w:val="3F7F7F"/>
                <w:sz w:val="20"/>
                <w:szCs w:val="20"/>
              </w:rPr>
              <w:t>tasklet</w:t>
            </w:r>
            <w:proofErr w:type="spellEnd"/>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step</w:t>
            </w:r>
            <w:r>
              <w:rPr>
                <w:rFonts w:ascii="Courier New" w:eastAsia="Monospace" w:hAnsi="Courier New" w:cs="Courier New"/>
                <w:color w:val="008080"/>
                <w:sz w:val="20"/>
                <w:szCs w:val="20"/>
              </w:rPr>
              <w:t>&gt;</w:t>
            </w:r>
          </w:p>
          <w:p w:rsidR="00304EE8" w:rsidRDefault="0049335E">
            <w:pPr>
              <w:pStyle w:val="Standard"/>
            </w:pP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job</w:t>
            </w:r>
            <w:r>
              <w:rPr>
                <w:rFonts w:ascii="Courier New" w:eastAsia="Monospace" w:hAnsi="Courier New" w:cs="Courier New"/>
                <w:color w:val="008080"/>
                <w:sz w:val="20"/>
                <w:szCs w:val="20"/>
              </w:rPr>
              <w:t>&gt;</w:t>
            </w:r>
          </w:p>
        </w:tc>
      </w:tr>
    </w:tbl>
    <w:p w:rsidR="00304EE8" w:rsidRDefault="00304EE8">
      <w:pPr>
        <w:pStyle w:val="Textbody"/>
        <w:rPr>
          <w:rFonts w:ascii="Arial" w:hAnsi="Arial" w:cs="Arial"/>
          <w:color w:val="3C3C3C"/>
          <w:sz w:val="22"/>
          <w:szCs w:val="22"/>
        </w:rPr>
      </w:pPr>
    </w:p>
    <w:p w:rsidR="00304EE8" w:rsidRDefault="0049335E">
      <w:pPr>
        <w:pStyle w:val="Standard"/>
        <w:autoSpaceDE w:val="0"/>
      </w:pPr>
      <w:r>
        <w:rPr>
          <w:rFonts w:ascii="Monospace" w:eastAsia="Monospace" w:hAnsi="Monospace" w:cs="Monospace"/>
          <w:color w:val="3C3C3C"/>
          <w:sz w:val="20"/>
          <w:szCs w:val="20"/>
        </w:rPr>
        <w:t xml:space="preserve">  </w:t>
      </w:r>
    </w:p>
    <w:p w:rsidR="003C40F4" w:rsidRDefault="003C40F4" w:rsidP="003C40F4">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r>
        <w:rPr>
          <w:rFonts w:ascii="Verdana" w:eastAsia="MS Mincho" w:hAnsi="Verdana" w:cs="Tahoma"/>
          <w:b/>
          <w:color w:val="5CB05A"/>
          <w:kern w:val="0"/>
          <w:sz w:val="32"/>
          <w:szCs w:val="32"/>
          <w:lang w:val="en-US" w:eastAsia="ar-SA" w:bidi="ar-SA"/>
        </w:rPr>
        <w:t>Configuration of Batch Jobs</w:t>
      </w:r>
    </w:p>
    <w:p w:rsidR="00304EE8" w:rsidRDefault="0049335E">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r>
        <w:rPr>
          <w:rFonts w:ascii="Verdana" w:eastAsia="MS Mincho" w:hAnsi="Verdana" w:cs="Tahoma"/>
          <w:b/>
          <w:color w:val="5CB05A"/>
          <w:kern w:val="0"/>
          <w:sz w:val="32"/>
          <w:szCs w:val="32"/>
          <w:lang w:val="en-US" w:eastAsia="ar-SA" w:bidi="ar-SA"/>
        </w:rPr>
        <w:t>Mediation Job Launcher</w:t>
      </w:r>
    </w:p>
    <w:p w:rsidR="00304EE8" w:rsidRDefault="00DD2559">
      <w:pPr>
        <w:keepNext/>
        <w:widowControl/>
        <w:tabs>
          <w:tab w:val="left" w:pos="0"/>
        </w:tabs>
        <w:spacing w:before="240" w:after="120" w:line="360" w:lineRule="auto"/>
        <w:textAlignment w:val="auto"/>
        <w:rPr>
          <w:rFonts w:ascii="Arial" w:eastAsia="MS Mincho" w:hAnsi="Arial" w:cs="Arial"/>
          <w:bCs/>
          <w:color w:val="0D0D0D" w:themeColor="text1" w:themeTint="F2"/>
          <w:kern w:val="0"/>
          <w:sz w:val="21"/>
          <w:szCs w:val="21"/>
          <w:lang w:val="en-US" w:eastAsia="ar-SA" w:bidi="ar-SA"/>
        </w:rPr>
      </w:pPr>
      <w:r w:rsidRPr="00DD2559">
        <w:rPr>
          <w:rFonts w:ascii="Arial" w:eastAsia="MS Mincho" w:hAnsi="Arial" w:cs="Arial"/>
          <w:bCs/>
          <w:color w:val="0D0D0D" w:themeColor="text1" w:themeTint="F2"/>
          <w:kern w:val="0"/>
          <w:sz w:val="21"/>
          <w:szCs w:val="21"/>
          <w:lang w:val="en-US" w:eastAsia="ar-SA" w:bidi="ar-SA"/>
        </w:rPr>
        <w:t xml:space="preserve">The </w:t>
      </w:r>
      <w:r>
        <w:rPr>
          <w:rFonts w:ascii="Arial" w:eastAsia="MS Mincho" w:hAnsi="Arial" w:cs="Arial"/>
          <w:bCs/>
          <w:color w:val="0D0D0D" w:themeColor="text1" w:themeTint="F2"/>
          <w:kern w:val="0"/>
          <w:sz w:val="21"/>
          <w:szCs w:val="21"/>
          <w:lang w:val="en-US" w:eastAsia="ar-SA" w:bidi="ar-SA"/>
        </w:rPr>
        <w:t xml:space="preserve">jBilling 3.0 Mediation process is now a Spring Batch job and is always launched using a Spring Job Launcher i.e. an instance of class </w:t>
      </w:r>
      <w:proofErr w:type="spellStart"/>
      <w:r>
        <w:rPr>
          <w:rFonts w:ascii="Arial" w:eastAsia="MS Mincho" w:hAnsi="Arial" w:cs="Arial"/>
          <w:bCs/>
          <w:color w:val="0D0D0D" w:themeColor="text1" w:themeTint="F2"/>
          <w:kern w:val="0"/>
          <w:sz w:val="21"/>
          <w:szCs w:val="21"/>
          <w:lang w:val="en-US" w:eastAsia="ar-SA" w:bidi="ar-SA"/>
        </w:rPr>
        <w:t>SimpleJobLauncher</w:t>
      </w:r>
      <w:proofErr w:type="spellEnd"/>
      <w:r>
        <w:rPr>
          <w:rFonts w:ascii="Arial" w:eastAsia="MS Mincho" w:hAnsi="Arial" w:cs="Arial"/>
          <w:bCs/>
          <w:color w:val="0D0D0D" w:themeColor="text1" w:themeTint="F2"/>
          <w:kern w:val="0"/>
          <w:sz w:val="21"/>
          <w:szCs w:val="21"/>
          <w:lang w:val="en-US" w:eastAsia="ar-SA" w:bidi="ar-SA"/>
        </w:rPr>
        <w:t>.</w:t>
      </w:r>
    </w:p>
    <w:p w:rsidR="00DD2559" w:rsidRPr="00DD2559" w:rsidRDefault="00DD2559">
      <w:pPr>
        <w:keepNext/>
        <w:widowControl/>
        <w:tabs>
          <w:tab w:val="left" w:pos="0"/>
        </w:tabs>
        <w:spacing w:before="240" w:after="120" w:line="360" w:lineRule="auto"/>
        <w:textAlignment w:val="auto"/>
        <w:rPr>
          <w:rFonts w:ascii="Arial" w:eastAsia="MS Mincho" w:hAnsi="Arial" w:cs="Arial"/>
          <w:bCs/>
          <w:color w:val="0D0D0D" w:themeColor="text1" w:themeTint="F2"/>
          <w:kern w:val="0"/>
          <w:sz w:val="21"/>
          <w:szCs w:val="21"/>
          <w:lang w:val="en-US" w:eastAsia="ar-SA" w:bidi="ar-SA"/>
        </w:rPr>
      </w:pPr>
      <w:r>
        <w:rPr>
          <w:rFonts w:ascii="Arial" w:eastAsia="MS Mincho" w:hAnsi="Arial" w:cs="Arial"/>
          <w:bCs/>
          <w:color w:val="0D0D0D" w:themeColor="text1" w:themeTint="F2"/>
          <w:kern w:val="0"/>
          <w:sz w:val="21"/>
          <w:szCs w:val="21"/>
          <w:lang w:val="en-US" w:eastAsia="ar-SA" w:bidi="ar-SA"/>
        </w:rPr>
        <w:t xml:space="preserve">A Spring Batch job requires a </w:t>
      </w:r>
      <w:proofErr w:type="spellStart"/>
      <w:r w:rsidRPr="00DD2559">
        <w:rPr>
          <w:rFonts w:ascii="Arial" w:eastAsia="MS Mincho" w:hAnsi="Arial" w:cs="Arial"/>
          <w:b/>
          <w:color w:val="0D0D0D" w:themeColor="text1" w:themeTint="F2"/>
          <w:kern w:val="0"/>
          <w:sz w:val="21"/>
          <w:szCs w:val="21"/>
          <w:lang w:val="en-US" w:eastAsia="ar-SA" w:bidi="ar-SA"/>
        </w:rPr>
        <w:t>jobLauncher</w:t>
      </w:r>
      <w:proofErr w:type="spellEnd"/>
      <w:r>
        <w:rPr>
          <w:rFonts w:ascii="Arial" w:eastAsia="MS Mincho" w:hAnsi="Arial" w:cs="Arial"/>
          <w:bCs/>
          <w:color w:val="0D0D0D" w:themeColor="text1" w:themeTint="F2"/>
          <w:kern w:val="0"/>
          <w:sz w:val="21"/>
          <w:szCs w:val="21"/>
          <w:lang w:val="en-US" w:eastAsia="ar-SA" w:bidi="ar-SA"/>
        </w:rPr>
        <w:t xml:space="preserve"> and a </w:t>
      </w:r>
      <w:r w:rsidRPr="00DD2559">
        <w:rPr>
          <w:rFonts w:ascii="Arial" w:eastAsia="MS Mincho" w:hAnsi="Arial" w:cs="Arial"/>
          <w:b/>
          <w:color w:val="0D0D0D" w:themeColor="text1" w:themeTint="F2"/>
          <w:kern w:val="0"/>
          <w:sz w:val="21"/>
          <w:szCs w:val="21"/>
          <w:lang w:val="en-US" w:eastAsia="ar-SA" w:bidi="ar-SA"/>
        </w:rPr>
        <w:t>job</w:t>
      </w:r>
      <w:r>
        <w:rPr>
          <w:rFonts w:ascii="Arial" w:eastAsia="MS Mincho" w:hAnsi="Arial" w:cs="Arial"/>
          <w:bCs/>
          <w:color w:val="0D0D0D" w:themeColor="text1" w:themeTint="F2"/>
          <w:kern w:val="0"/>
          <w:sz w:val="21"/>
          <w:szCs w:val="21"/>
          <w:lang w:val="en-US" w:eastAsia="ar-SA" w:bidi="ar-SA"/>
        </w:rPr>
        <w:t xml:space="preserve"> definition.</w:t>
      </w:r>
    </w:p>
    <w:tbl>
      <w:tblPr>
        <w:tblW w:w="9218" w:type="dxa"/>
        <w:tblInd w:w="534" w:type="dxa"/>
        <w:tblCellMar>
          <w:left w:w="10" w:type="dxa"/>
          <w:right w:w="10" w:type="dxa"/>
        </w:tblCellMar>
        <w:tblLook w:val="0000"/>
      </w:tblPr>
      <w:tblGrid>
        <w:gridCol w:w="9320"/>
      </w:tblGrid>
      <w:tr w:rsidR="00304EE8">
        <w:trPr>
          <w:trHeight w:val="611"/>
        </w:trPr>
        <w:tc>
          <w:tcPr>
            <w:tcW w:w="9218" w:type="dxa"/>
            <w:tcBorders>
              <w:top w:val="single" w:sz="4" w:space="0" w:color="000000"/>
              <w:left w:val="single" w:sz="4" w:space="0" w:color="000000"/>
              <w:bottom w:val="single" w:sz="4" w:space="0" w:color="000000"/>
              <w:right w:val="single" w:sz="4" w:space="0" w:color="000000"/>
            </w:tcBorders>
            <w:shd w:val="clear" w:color="auto" w:fill="EEECE1"/>
            <w:tcMar>
              <w:top w:w="0" w:type="dxa"/>
              <w:left w:w="108" w:type="dxa"/>
              <w:bottom w:w="0" w:type="dxa"/>
              <w:right w:w="108" w:type="dxa"/>
            </w:tcMar>
          </w:tcPr>
          <w:p w:rsidR="00833E8B" w:rsidRPr="00833E8B" w:rsidRDefault="00833E8B" w:rsidP="00833E8B">
            <w:pPr>
              <w:pStyle w:val="Standard"/>
              <w:rPr>
                <w:rFonts w:ascii="Courier New" w:eastAsia="Monospace" w:hAnsi="Courier New" w:cs="Courier New"/>
                <w:color w:val="008080"/>
                <w:sz w:val="20"/>
                <w:szCs w:val="20"/>
              </w:rPr>
            </w:pPr>
            <w:r w:rsidRPr="00833E8B">
              <w:rPr>
                <w:rFonts w:ascii="Courier New" w:eastAsia="Monospace" w:hAnsi="Courier New" w:cs="Courier New"/>
                <w:color w:val="008080"/>
                <w:sz w:val="20"/>
                <w:szCs w:val="20"/>
              </w:rPr>
              <w:t>&lt;bean id="</w:t>
            </w:r>
            <w:proofErr w:type="spellStart"/>
            <w:r w:rsidRPr="00833E8B">
              <w:rPr>
                <w:rFonts w:ascii="Courier New" w:eastAsia="Monospace" w:hAnsi="Courier New" w:cs="Courier New"/>
                <w:i/>
                <w:iCs/>
                <w:color w:val="2A00FF"/>
                <w:sz w:val="20"/>
                <w:szCs w:val="20"/>
              </w:rPr>
              <w:t>jobLauncher</w:t>
            </w:r>
            <w:proofErr w:type="spellEnd"/>
            <w:r w:rsidRPr="00833E8B">
              <w:rPr>
                <w:rFonts w:ascii="Courier New" w:eastAsia="Monospace" w:hAnsi="Courier New" w:cs="Courier New"/>
                <w:color w:val="008080"/>
                <w:sz w:val="20"/>
                <w:szCs w:val="20"/>
              </w:rPr>
              <w:t>"</w:t>
            </w:r>
            <w:r>
              <w:rPr>
                <w:rFonts w:ascii="Courier New" w:eastAsia="Monospace" w:hAnsi="Courier New" w:cs="Courier New"/>
                <w:color w:val="008080"/>
                <w:sz w:val="20"/>
                <w:szCs w:val="20"/>
              </w:rPr>
              <w:t xml:space="preserve"> </w:t>
            </w:r>
            <w:r w:rsidRPr="00833E8B">
              <w:rPr>
                <w:rFonts w:ascii="Courier New" w:eastAsia="Monospace" w:hAnsi="Courier New" w:cs="Courier New"/>
                <w:color w:val="008080"/>
                <w:sz w:val="20"/>
                <w:szCs w:val="20"/>
              </w:rPr>
              <w:t xml:space="preserve">       class="</w:t>
            </w:r>
            <w:r w:rsidRPr="00833E8B">
              <w:rPr>
                <w:rFonts w:ascii="Courier New" w:eastAsia="Monospace" w:hAnsi="Courier New" w:cs="Courier New"/>
                <w:i/>
                <w:iCs/>
                <w:color w:val="2A00FF"/>
                <w:sz w:val="20"/>
                <w:szCs w:val="20"/>
              </w:rPr>
              <w:t>org.springframework.batch.core.launch.support.SimpleJobLauncher</w:t>
            </w:r>
            <w:r w:rsidRPr="00833E8B">
              <w:rPr>
                <w:rFonts w:ascii="Courier New" w:eastAsia="Monospace" w:hAnsi="Courier New" w:cs="Courier New"/>
                <w:color w:val="008080"/>
                <w:sz w:val="20"/>
                <w:szCs w:val="20"/>
              </w:rPr>
              <w:t>"&gt;</w:t>
            </w:r>
          </w:p>
          <w:p w:rsidR="00833E8B" w:rsidRPr="00833E8B" w:rsidRDefault="00833E8B" w:rsidP="00833E8B">
            <w:pPr>
              <w:pStyle w:val="Standard"/>
              <w:rPr>
                <w:rFonts w:ascii="Courier New" w:eastAsia="Monospace" w:hAnsi="Courier New" w:cs="Courier New"/>
                <w:color w:val="008080"/>
                <w:sz w:val="20"/>
                <w:szCs w:val="20"/>
              </w:rPr>
            </w:pPr>
            <w:r w:rsidRPr="00833E8B">
              <w:rPr>
                <w:rFonts w:ascii="Courier New" w:eastAsia="Monospace" w:hAnsi="Courier New" w:cs="Courier New"/>
                <w:color w:val="008080"/>
                <w:sz w:val="20"/>
                <w:szCs w:val="20"/>
              </w:rPr>
              <w:t xml:space="preserve">        &lt;property name="</w:t>
            </w:r>
            <w:proofErr w:type="spellStart"/>
            <w:r w:rsidRPr="00833E8B">
              <w:rPr>
                <w:rFonts w:ascii="Courier New" w:eastAsia="Monospace" w:hAnsi="Courier New" w:cs="Courier New"/>
                <w:i/>
                <w:iCs/>
                <w:color w:val="2A00FF"/>
                <w:sz w:val="20"/>
                <w:szCs w:val="20"/>
              </w:rPr>
              <w:t>jobRepository</w:t>
            </w:r>
            <w:proofErr w:type="spellEnd"/>
            <w:r w:rsidRPr="00833E8B">
              <w:rPr>
                <w:rFonts w:ascii="Courier New" w:eastAsia="Monospace" w:hAnsi="Courier New" w:cs="Courier New"/>
                <w:color w:val="008080"/>
                <w:sz w:val="20"/>
                <w:szCs w:val="20"/>
              </w:rPr>
              <w:t>" ref="</w:t>
            </w:r>
            <w:proofErr w:type="spellStart"/>
            <w:r w:rsidRPr="00833E8B">
              <w:rPr>
                <w:rFonts w:ascii="Courier New" w:eastAsia="Monospace" w:hAnsi="Courier New" w:cs="Courier New"/>
                <w:i/>
                <w:iCs/>
                <w:color w:val="2A00FF"/>
                <w:sz w:val="20"/>
                <w:szCs w:val="20"/>
              </w:rPr>
              <w:t>jobRepository</w:t>
            </w:r>
            <w:proofErr w:type="spellEnd"/>
            <w:r w:rsidRPr="00833E8B">
              <w:rPr>
                <w:rFonts w:ascii="Courier New" w:eastAsia="Monospace" w:hAnsi="Courier New" w:cs="Courier New"/>
                <w:color w:val="008080"/>
                <w:sz w:val="20"/>
                <w:szCs w:val="20"/>
              </w:rPr>
              <w:t>"&gt;&lt;/property&gt;</w:t>
            </w:r>
          </w:p>
          <w:p w:rsidR="00833E8B" w:rsidRDefault="00833E8B" w:rsidP="00833E8B">
            <w:pPr>
              <w:pStyle w:val="Standard"/>
              <w:rPr>
                <w:rFonts w:ascii="Courier New" w:eastAsia="Monospace" w:hAnsi="Courier New" w:cs="Courier New"/>
                <w:color w:val="008080"/>
                <w:sz w:val="20"/>
                <w:szCs w:val="20"/>
              </w:rPr>
            </w:pPr>
            <w:r w:rsidRPr="00833E8B">
              <w:rPr>
                <w:rFonts w:ascii="Courier New" w:eastAsia="Monospace" w:hAnsi="Courier New" w:cs="Courier New"/>
                <w:color w:val="008080"/>
                <w:sz w:val="20"/>
                <w:szCs w:val="20"/>
              </w:rPr>
              <w:t>&lt;/bean&gt;</w:t>
            </w:r>
            <w:r>
              <w:rPr>
                <w:rFonts w:ascii="Courier New" w:eastAsia="Monospace" w:hAnsi="Courier New" w:cs="Courier New"/>
                <w:color w:val="008080"/>
                <w:sz w:val="20"/>
                <w:szCs w:val="20"/>
              </w:rPr>
              <w:t xml:space="preserve"> </w:t>
            </w:r>
          </w:p>
          <w:p w:rsidR="00833E8B" w:rsidRDefault="00833E8B" w:rsidP="00833E8B">
            <w:pPr>
              <w:pStyle w:val="Standard"/>
              <w:rPr>
                <w:rFonts w:ascii="Courier New" w:eastAsia="Monospace" w:hAnsi="Courier New" w:cs="Courier New"/>
                <w:color w:val="008080"/>
                <w:sz w:val="20"/>
                <w:szCs w:val="20"/>
              </w:rPr>
            </w:pPr>
          </w:p>
          <w:p w:rsidR="00304EE8" w:rsidRDefault="0049335E" w:rsidP="00833E8B">
            <w:pPr>
              <w:pStyle w:val="Standard"/>
            </w:pP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bean</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id</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mediationJobLauncher</w:t>
            </w:r>
            <w:proofErr w:type="spellEnd"/>
            <w:r>
              <w:rPr>
                <w:rFonts w:ascii="Courier New" w:eastAsia="Monospace" w:hAnsi="Courier New" w:cs="Courier New"/>
                <w:i/>
                <w:iCs/>
                <w:color w:val="2A00FF"/>
                <w:sz w:val="20"/>
                <w:szCs w:val="20"/>
              </w:rPr>
              <w:t>"</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class</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"com.sapienter.jbilling.server.mediation.batch.</w:t>
            </w:r>
            <w:r w:rsidR="00DD2559">
              <w:rPr>
                <w:rFonts w:ascii="Courier New" w:eastAsia="Monospace" w:hAnsi="Courier New" w:cs="Courier New"/>
                <w:i/>
                <w:iCs/>
                <w:color w:val="2A00FF"/>
                <w:sz w:val="20"/>
                <w:szCs w:val="20"/>
              </w:rPr>
              <w:t>Batch</w:t>
            </w:r>
            <w:r>
              <w:rPr>
                <w:rFonts w:ascii="Courier New" w:eastAsia="Monospace" w:hAnsi="Courier New" w:cs="Courier New"/>
                <w:i/>
                <w:iCs/>
                <w:color w:val="2A00FF"/>
                <w:sz w:val="20"/>
                <w:szCs w:val="20"/>
              </w:rPr>
              <w:t>MediationJobLauncher"</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property</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name</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jobLauncher</w:t>
            </w:r>
            <w:proofErr w:type="spellEnd"/>
            <w:r>
              <w:rPr>
                <w:rFonts w:ascii="Courier New" w:eastAsia="Monospace" w:hAnsi="Courier New" w:cs="Courier New"/>
                <w:i/>
                <w:iCs/>
                <w:color w:val="2A00FF"/>
                <w:sz w:val="20"/>
                <w:szCs w:val="20"/>
              </w:rPr>
              <w:t>"</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ref</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jobLauncher</w:t>
            </w:r>
            <w:proofErr w:type="spellEnd"/>
            <w:r>
              <w:rPr>
                <w:rFonts w:ascii="Courier New" w:eastAsia="Monospace" w:hAnsi="Courier New" w:cs="Courier New"/>
                <w:i/>
                <w:iCs/>
                <w:color w:val="2A00FF"/>
                <w:sz w:val="20"/>
                <w:szCs w:val="20"/>
              </w:rPr>
              <w:t>"</w:t>
            </w:r>
            <w:r>
              <w:rPr>
                <w:rFonts w:ascii="Courier New" w:eastAsia="Monospace" w:hAnsi="Courier New" w:cs="Courier New"/>
                <w:sz w:val="20"/>
                <w:szCs w:val="20"/>
              </w:rPr>
              <w:t xml:space="preserve"> </w:t>
            </w:r>
            <w:r>
              <w:rPr>
                <w:rFonts w:ascii="Courier New" w:eastAsia="Monospace" w:hAnsi="Courier New" w:cs="Courier New"/>
                <w:color w:val="008080"/>
                <w:sz w:val="20"/>
                <w:szCs w:val="20"/>
              </w:rPr>
              <w:t>/&gt;</w:t>
            </w:r>
          </w:p>
          <w:p w:rsidR="00304EE8" w:rsidRDefault="0049335E">
            <w:pPr>
              <w:pStyle w:val="Standard"/>
              <w:autoSpaceDE w:val="0"/>
            </w:pPr>
            <w:r>
              <w:rPr>
                <w:rFonts w:ascii="Courier New" w:eastAsia="Monospace" w:hAnsi="Courier New" w:cs="Courier New"/>
                <w:color w:val="3C3C3C"/>
                <w:sz w:val="20"/>
                <w:szCs w:val="20"/>
              </w:rPr>
              <w:t xml:space="preserve">    </w:t>
            </w: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property</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name</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"job"</w:t>
            </w:r>
            <w:r>
              <w:rPr>
                <w:rFonts w:ascii="Courier New" w:eastAsia="Monospace" w:hAnsi="Courier New" w:cs="Courier New"/>
                <w:sz w:val="20"/>
                <w:szCs w:val="20"/>
              </w:rPr>
              <w:t xml:space="preserve"> </w:t>
            </w:r>
            <w:r>
              <w:rPr>
                <w:rFonts w:ascii="Courier New" w:eastAsia="Monospace" w:hAnsi="Courier New" w:cs="Courier New"/>
                <w:color w:val="7F007F"/>
                <w:sz w:val="20"/>
                <w:szCs w:val="20"/>
              </w:rPr>
              <w:t>ref</w:t>
            </w:r>
            <w:r>
              <w:rPr>
                <w:rFonts w:ascii="Courier New" w:eastAsia="Monospace" w:hAnsi="Courier New" w:cs="Courier New"/>
                <w:color w:val="3C3C3C"/>
                <w:sz w:val="20"/>
                <w:szCs w:val="20"/>
              </w:rPr>
              <w:t>=</w:t>
            </w:r>
            <w:r>
              <w:rPr>
                <w:rFonts w:ascii="Courier New" w:eastAsia="Monospace" w:hAnsi="Courier New" w:cs="Courier New"/>
                <w:i/>
                <w:iCs/>
                <w:color w:val="2A00FF"/>
                <w:sz w:val="20"/>
                <w:szCs w:val="20"/>
              </w:rPr>
              <w:t>"</w:t>
            </w:r>
            <w:proofErr w:type="spellStart"/>
            <w:r>
              <w:rPr>
                <w:rFonts w:ascii="Courier New" w:eastAsia="Monospace" w:hAnsi="Courier New" w:cs="Courier New"/>
                <w:i/>
                <w:iCs/>
                <w:color w:val="2A00FF"/>
                <w:sz w:val="20"/>
                <w:szCs w:val="20"/>
              </w:rPr>
              <w:t>mediationJob</w:t>
            </w:r>
            <w:proofErr w:type="spellEnd"/>
            <w:r>
              <w:rPr>
                <w:rFonts w:ascii="Courier New" w:eastAsia="Monospace" w:hAnsi="Courier New" w:cs="Courier New"/>
                <w:i/>
                <w:iCs/>
                <w:color w:val="2A00FF"/>
                <w:sz w:val="20"/>
                <w:szCs w:val="20"/>
              </w:rPr>
              <w:t>"</w:t>
            </w:r>
            <w:r>
              <w:rPr>
                <w:rFonts w:ascii="Courier New" w:eastAsia="Monospace" w:hAnsi="Courier New" w:cs="Courier New"/>
                <w:sz w:val="20"/>
                <w:szCs w:val="20"/>
              </w:rPr>
              <w:t xml:space="preserve"> </w:t>
            </w:r>
            <w:r>
              <w:rPr>
                <w:rFonts w:ascii="Courier New" w:eastAsia="Monospace" w:hAnsi="Courier New" w:cs="Courier New"/>
                <w:color w:val="008080"/>
                <w:sz w:val="20"/>
                <w:szCs w:val="20"/>
              </w:rPr>
              <w:t>/&gt;</w:t>
            </w:r>
          </w:p>
          <w:p w:rsidR="00304EE8" w:rsidRDefault="0049335E">
            <w:pPr>
              <w:pStyle w:val="Standard"/>
            </w:pPr>
            <w:r>
              <w:rPr>
                <w:rFonts w:ascii="Courier New" w:eastAsia="Monospace" w:hAnsi="Courier New" w:cs="Courier New"/>
                <w:color w:val="008080"/>
                <w:sz w:val="20"/>
                <w:szCs w:val="20"/>
              </w:rPr>
              <w:t>&lt;/</w:t>
            </w:r>
            <w:r>
              <w:rPr>
                <w:rFonts w:ascii="Courier New" w:eastAsia="Monospace" w:hAnsi="Courier New" w:cs="Courier New"/>
                <w:color w:val="3F7F7F"/>
                <w:sz w:val="20"/>
                <w:szCs w:val="20"/>
              </w:rPr>
              <w:t>bean</w:t>
            </w:r>
            <w:r>
              <w:rPr>
                <w:rFonts w:ascii="Courier New" w:eastAsia="Monospace" w:hAnsi="Courier New" w:cs="Courier New"/>
                <w:color w:val="008080"/>
                <w:sz w:val="20"/>
                <w:szCs w:val="20"/>
              </w:rPr>
              <w:t>&gt;</w:t>
            </w:r>
          </w:p>
        </w:tc>
      </w:tr>
    </w:tbl>
    <w:p w:rsidR="00304EE8" w:rsidRDefault="00304EE8">
      <w:pPr>
        <w:pStyle w:val="Textbody"/>
        <w:rPr>
          <w:u w:val="single"/>
        </w:rPr>
      </w:pPr>
    </w:p>
    <w:p w:rsidR="00D469DA" w:rsidRDefault="00D469DA" w:rsidP="00D469DA">
      <w:pPr>
        <w:keepNext/>
        <w:widowControl/>
        <w:tabs>
          <w:tab w:val="left" w:pos="0"/>
        </w:tabs>
        <w:spacing w:before="240" w:after="120" w:line="360" w:lineRule="auto"/>
        <w:textAlignment w:val="auto"/>
        <w:rPr>
          <w:rFonts w:ascii="Arial" w:eastAsia="MS Mincho" w:hAnsi="Arial" w:cs="Arial"/>
          <w:bCs/>
          <w:color w:val="0D0D0D" w:themeColor="text1" w:themeTint="F2"/>
          <w:kern w:val="0"/>
          <w:sz w:val="21"/>
          <w:szCs w:val="21"/>
          <w:lang w:val="en-US" w:eastAsia="ar-SA" w:bidi="ar-SA"/>
        </w:rPr>
      </w:pPr>
      <w:r>
        <w:rPr>
          <w:rFonts w:ascii="Arial" w:eastAsia="MS Mincho" w:hAnsi="Arial" w:cs="Arial"/>
          <w:bCs/>
          <w:color w:val="0D0D0D" w:themeColor="text1" w:themeTint="F2"/>
          <w:kern w:val="0"/>
          <w:sz w:val="21"/>
          <w:szCs w:val="21"/>
          <w:lang w:val="en-US" w:eastAsia="ar-SA" w:bidi="ar-SA"/>
        </w:rPr>
        <w:t xml:space="preserve">A Spring batch job is a combination of executable steps, which could be any action required for the job to complete successfully, including copying of file at a staging location, any pre-launch setup steps, including the launching of the Batch job. It may also include steps post successfully completion of the batch job. Generally, this step configuration may not change. What is likely to change is the Job Parameters, which are conveniently supplied/changed via a properties file such as </w:t>
      </w:r>
      <w:proofErr w:type="spellStart"/>
      <w:r>
        <w:rPr>
          <w:rFonts w:ascii="Arial" w:eastAsia="MS Mincho" w:hAnsi="Arial" w:cs="Arial"/>
          <w:bCs/>
          <w:color w:val="0D0D0D" w:themeColor="text1" w:themeTint="F2"/>
          <w:kern w:val="0"/>
          <w:sz w:val="21"/>
          <w:szCs w:val="21"/>
          <w:lang w:val="en-US" w:eastAsia="ar-SA" w:bidi="ar-SA"/>
        </w:rPr>
        <w:t>hadoop.properties</w:t>
      </w:r>
      <w:proofErr w:type="spellEnd"/>
      <w:r>
        <w:rPr>
          <w:rFonts w:ascii="Arial" w:eastAsia="MS Mincho" w:hAnsi="Arial" w:cs="Arial"/>
          <w:bCs/>
          <w:color w:val="0D0D0D" w:themeColor="text1" w:themeTint="F2"/>
          <w:kern w:val="0"/>
          <w:sz w:val="21"/>
          <w:szCs w:val="21"/>
          <w:lang w:val="en-US" w:eastAsia="ar-SA" w:bidi="ar-SA"/>
        </w:rPr>
        <w:t>.</w:t>
      </w:r>
    </w:p>
    <w:p w:rsidR="00D469DA" w:rsidRDefault="00D469DA" w:rsidP="00D469DA">
      <w:pPr>
        <w:keepNext/>
        <w:widowControl/>
        <w:tabs>
          <w:tab w:val="left" w:pos="0"/>
        </w:tabs>
        <w:spacing w:before="240" w:after="120" w:line="360" w:lineRule="auto"/>
        <w:textAlignment w:val="auto"/>
        <w:rPr>
          <w:rFonts w:ascii="Arial" w:eastAsia="MS Mincho" w:hAnsi="Arial" w:cs="Arial"/>
          <w:bCs/>
          <w:color w:val="0D0D0D" w:themeColor="text1" w:themeTint="F2"/>
          <w:kern w:val="0"/>
          <w:sz w:val="21"/>
          <w:szCs w:val="21"/>
          <w:lang w:val="en-US" w:eastAsia="ar-SA" w:bidi="ar-SA"/>
        </w:rPr>
      </w:pPr>
      <w:r>
        <w:rPr>
          <w:rFonts w:ascii="Arial" w:eastAsia="MS Mincho" w:hAnsi="Arial" w:cs="Arial"/>
          <w:bCs/>
          <w:color w:val="0D0D0D" w:themeColor="text1" w:themeTint="F2"/>
          <w:kern w:val="0"/>
          <w:sz w:val="21"/>
          <w:szCs w:val="21"/>
          <w:lang w:val="en-US" w:eastAsia="ar-SA" w:bidi="ar-SA"/>
        </w:rPr>
        <w:t>jBilling Mediation Batch Job definition:</w:t>
      </w:r>
    </w:p>
    <w:tbl>
      <w:tblPr>
        <w:tblW w:w="9218" w:type="dxa"/>
        <w:tblInd w:w="534" w:type="dxa"/>
        <w:tblCellMar>
          <w:left w:w="10" w:type="dxa"/>
          <w:right w:w="10" w:type="dxa"/>
        </w:tblCellMar>
        <w:tblLook w:val="0000"/>
      </w:tblPr>
      <w:tblGrid>
        <w:gridCol w:w="9218"/>
      </w:tblGrid>
      <w:tr w:rsidR="00D469DA" w:rsidTr="00326353">
        <w:trPr>
          <w:trHeight w:val="611"/>
        </w:trPr>
        <w:tc>
          <w:tcPr>
            <w:tcW w:w="9218" w:type="dxa"/>
            <w:tcBorders>
              <w:top w:val="single" w:sz="4" w:space="0" w:color="000000"/>
              <w:left w:val="single" w:sz="4" w:space="0" w:color="000000"/>
              <w:bottom w:val="single" w:sz="4" w:space="0" w:color="000000"/>
              <w:right w:val="single" w:sz="4" w:space="0" w:color="000000"/>
            </w:tcBorders>
            <w:shd w:val="clear" w:color="auto" w:fill="EEECE1"/>
            <w:tcMar>
              <w:top w:w="0" w:type="dxa"/>
              <w:left w:w="108" w:type="dxa"/>
              <w:bottom w:w="0" w:type="dxa"/>
              <w:right w:w="108" w:type="dxa"/>
            </w:tcMar>
          </w:tcPr>
          <w:p w:rsidR="00D469DA" w:rsidRDefault="00D469DA" w:rsidP="00326353">
            <w:pPr>
              <w:pStyle w:val="Standard"/>
            </w:pPr>
          </w:p>
        </w:tc>
      </w:tr>
    </w:tbl>
    <w:p w:rsidR="00304EE8" w:rsidRDefault="00304EE8">
      <w:pPr>
        <w:pStyle w:val="Standard"/>
      </w:pPr>
    </w:p>
    <w:p w:rsidR="00304EE8" w:rsidRDefault="00304EE8">
      <w:pPr>
        <w:pStyle w:val="Standard"/>
      </w:pPr>
    </w:p>
    <w:p w:rsidR="00304EE8" w:rsidRDefault="00304EE8">
      <w:pPr>
        <w:pStyle w:val="Standard"/>
      </w:pPr>
    </w:p>
    <w:p w:rsidR="00304EE8" w:rsidRDefault="00304EE8">
      <w:pPr>
        <w:pStyle w:val="Standard"/>
      </w:pPr>
    </w:p>
    <w:p w:rsidR="0088619F" w:rsidRDefault="0088619F" w:rsidP="0088619F">
      <w:pPr>
        <w:keepNext/>
        <w:widowControl/>
        <w:tabs>
          <w:tab w:val="left" w:pos="0"/>
        </w:tabs>
        <w:spacing w:before="240" w:after="120" w:line="360" w:lineRule="auto"/>
        <w:jc w:val="right"/>
        <w:textAlignment w:val="auto"/>
        <w:rPr>
          <w:rFonts w:ascii="Verdana" w:eastAsia="MS Mincho" w:hAnsi="Verdana" w:cs="Tahoma"/>
          <w:b/>
          <w:i/>
          <w:color w:val="5CB05A"/>
          <w:kern w:val="0"/>
          <w:sz w:val="64"/>
          <w:szCs w:val="28"/>
          <w:lang w:val="en-US" w:eastAsia="ar-SA" w:bidi="ar-SA"/>
        </w:rPr>
      </w:pPr>
      <w:r>
        <w:rPr>
          <w:rFonts w:ascii="Verdana" w:eastAsia="MS Mincho" w:hAnsi="Verdana" w:cs="Tahoma"/>
          <w:b/>
          <w:i/>
          <w:color w:val="5CB05A"/>
          <w:kern w:val="0"/>
          <w:sz w:val="64"/>
          <w:szCs w:val="28"/>
          <w:lang w:val="en-US" w:eastAsia="ar-SA" w:bidi="ar-SA"/>
        </w:rPr>
        <w:lastRenderedPageBreak/>
        <w:t>JDBC Mediation</w:t>
      </w:r>
    </w:p>
    <w:p w:rsidR="0088619F" w:rsidRDefault="0088619F" w:rsidP="0088619F">
      <w:pPr>
        <w:pStyle w:val="Textbody"/>
      </w:pPr>
      <w:r>
        <w:t>Besides mediation from CDR files, Mediation 3.0 supports JDBC Mediation as well.</w:t>
      </w:r>
    </w:p>
    <w:p w:rsidR="004C4F0B" w:rsidRDefault="004C4F0B" w:rsidP="0088619F">
      <w:pPr>
        <w:pStyle w:val="Textbody"/>
      </w:pPr>
    </w:p>
    <w:p w:rsidR="004C4F0B" w:rsidRDefault="004C4F0B" w:rsidP="0088619F">
      <w:pPr>
        <w:pStyle w:val="Textbody"/>
      </w:pPr>
    </w:p>
    <w:p w:rsidR="004C4F0B" w:rsidRDefault="004C4F0B" w:rsidP="0088619F">
      <w:pPr>
        <w:pStyle w:val="Textbody"/>
      </w:pPr>
    </w:p>
    <w:p w:rsidR="004C4F0B" w:rsidRDefault="004C4F0B" w:rsidP="0088619F">
      <w:pPr>
        <w:pStyle w:val="Textbody"/>
      </w:pPr>
    </w:p>
    <w:p w:rsidR="004C4F0B" w:rsidRDefault="004C4F0B" w:rsidP="0088619F">
      <w:pPr>
        <w:pStyle w:val="Textbody"/>
      </w:pPr>
    </w:p>
    <w:p w:rsidR="004C4F0B" w:rsidRDefault="004C4F0B" w:rsidP="0088619F">
      <w:pPr>
        <w:pStyle w:val="Textbody"/>
      </w:pPr>
    </w:p>
    <w:p w:rsidR="004C4F0B" w:rsidRDefault="004C4F0B" w:rsidP="0088619F">
      <w:pPr>
        <w:pStyle w:val="Textbody"/>
      </w:pPr>
    </w:p>
    <w:p w:rsidR="004C4F0B" w:rsidRDefault="004C4F0B" w:rsidP="0088619F">
      <w:pPr>
        <w:pStyle w:val="Textbody"/>
      </w:pPr>
    </w:p>
    <w:p w:rsidR="004C4F0B" w:rsidRDefault="004C4F0B" w:rsidP="0088619F">
      <w:pPr>
        <w:pStyle w:val="Textbody"/>
      </w:pPr>
    </w:p>
    <w:p w:rsidR="004C4F0B" w:rsidRDefault="004C4F0B" w:rsidP="0088619F">
      <w:pPr>
        <w:pStyle w:val="Textbody"/>
      </w:pPr>
    </w:p>
    <w:p w:rsidR="004C4F0B" w:rsidRDefault="004C4F0B" w:rsidP="0088619F">
      <w:pPr>
        <w:pStyle w:val="Textbody"/>
      </w:pPr>
    </w:p>
    <w:p w:rsidR="004C4F0B" w:rsidRDefault="004C4F0B" w:rsidP="0088619F">
      <w:pPr>
        <w:pStyle w:val="Textbody"/>
      </w:pPr>
    </w:p>
    <w:p w:rsidR="004C4F0B" w:rsidRDefault="004C4F0B" w:rsidP="004C4F0B">
      <w:pPr>
        <w:pStyle w:val="Textbody"/>
      </w:pPr>
    </w:p>
    <w:p w:rsidR="004C4F0B" w:rsidRDefault="004C4F0B" w:rsidP="004C4F0B">
      <w:pPr>
        <w:pStyle w:val="Textbody"/>
      </w:pPr>
    </w:p>
    <w:p w:rsidR="004C4F0B" w:rsidRDefault="004C4F0B" w:rsidP="004C4F0B">
      <w:pPr>
        <w:pStyle w:val="Textbody"/>
      </w:pPr>
    </w:p>
    <w:p w:rsidR="004C4F0B" w:rsidRDefault="004C4F0B" w:rsidP="004C4F0B">
      <w:pPr>
        <w:pStyle w:val="Textbody"/>
      </w:pPr>
    </w:p>
    <w:p w:rsidR="004C4F0B" w:rsidRDefault="004C4F0B" w:rsidP="004C4F0B">
      <w:pPr>
        <w:pStyle w:val="Textbody"/>
      </w:pPr>
    </w:p>
    <w:p w:rsidR="004C4F0B" w:rsidRDefault="004C4F0B" w:rsidP="004C4F0B">
      <w:pPr>
        <w:pStyle w:val="Textbody"/>
      </w:pPr>
    </w:p>
    <w:p w:rsidR="004C4F0B" w:rsidRDefault="004C4F0B" w:rsidP="0088619F">
      <w:pPr>
        <w:pStyle w:val="Textbody"/>
      </w:pPr>
    </w:p>
    <w:p w:rsidR="004C4F0B" w:rsidRDefault="004C4F0B" w:rsidP="0088619F">
      <w:pPr>
        <w:pStyle w:val="Textbody"/>
      </w:pPr>
    </w:p>
    <w:p w:rsidR="004C4F0B" w:rsidRDefault="004C4F0B" w:rsidP="0088619F">
      <w:pPr>
        <w:pStyle w:val="Textbody"/>
      </w:pPr>
    </w:p>
    <w:p w:rsidR="004C4F0B" w:rsidRDefault="004C4F0B" w:rsidP="0088619F">
      <w:pPr>
        <w:pStyle w:val="Textbody"/>
      </w:pPr>
    </w:p>
    <w:p w:rsidR="004C4F0B" w:rsidRDefault="004C4F0B" w:rsidP="0088619F">
      <w:pPr>
        <w:pStyle w:val="Textbody"/>
      </w:pPr>
    </w:p>
    <w:p w:rsidR="004C4F0B" w:rsidRDefault="004C4F0B" w:rsidP="0088619F">
      <w:pPr>
        <w:pStyle w:val="Textbody"/>
      </w:pPr>
    </w:p>
    <w:p w:rsidR="004C4F0B" w:rsidRDefault="004C4F0B" w:rsidP="0088619F">
      <w:pPr>
        <w:pStyle w:val="Textbody"/>
      </w:pPr>
    </w:p>
    <w:p w:rsidR="004C4F0B" w:rsidRDefault="004C4F0B" w:rsidP="0088619F">
      <w:pPr>
        <w:pStyle w:val="Textbody"/>
      </w:pPr>
    </w:p>
    <w:p w:rsidR="004C4F0B" w:rsidRDefault="004C4F0B" w:rsidP="0088619F">
      <w:pPr>
        <w:pStyle w:val="Textbody"/>
      </w:pPr>
    </w:p>
    <w:p w:rsidR="004C4F0B" w:rsidRDefault="004C4F0B" w:rsidP="0088619F">
      <w:pPr>
        <w:pStyle w:val="Textbody"/>
      </w:pPr>
    </w:p>
    <w:p w:rsidR="004C4F0B" w:rsidRDefault="004C4F0B" w:rsidP="0088619F">
      <w:pPr>
        <w:pStyle w:val="Textbody"/>
      </w:pPr>
    </w:p>
    <w:p w:rsidR="004C4F0B" w:rsidRDefault="004C4F0B" w:rsidP="0088619F">
      <w:pPr>
        <w:pStyle w:val="Textbody"/>
      </w:pPr>
    </w:p>
    <w:p w:rsidR="00304EE8" w:rsidRDefault="0049335E">
      <w:pPr>
        <w:keepNext/>
        <w:widowControl/>
        <w:tabs>
          <w:tab w:val="left" w:pos="0"/>
        </w:tabs>
        <w:spacing w:before="240" w:after="120" w:line="360" w:lineRule="auto"/>
        <w:jc w:val="right"/>
        <w:textAlignment w:val="auto"/>
        <w:rPr>
          <w:rFonts w:ascii="Verdana" w:eastAsia="MS Mincho" w:hAnsi="Verdana" w:cs="Tahoma"/>
          <w:b/>
          <w:i/>
          <w:color w:val="5CB05A"/>
          <w:kern w:val="0"/>
          <w:sz w:val="64"/>
          <w:szCs w:val="28"/>
          <w:lang w:val="en-US" w:eastAsia="ar-SA" w:bidi="ar-SA"/>
        </w:rPr>
      </w:pPr>
      <w:r>
        <w:rPr>
          <w:rFonts w:ascii="Verdana" w:eastAsia="MS Mincho" w:hAnsi="Verdana" w:cs="Tahoma"/>
          <w:b/>
          <w:i/>
          <w:color w:val="5CB05A"/>
          <w:kern w:val="0"/>
          <w:sz w:val="64"/>
          <w:szCs w:val="28"/>
          <w:lang w:val="en-US" w:eastAsia="ar-SA" w:bidi="ar-SA"/>
        </w:rPr>
        <w:lastRenderedPageBreak/>
        <w:t>Mediation 3.0 by Example</w:t>
      </w:r>
    </w:p>
    <w:p w:rsidR="00304EE8" w:rsidRDefault="0049335E">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r>
        <w:rPr>
          <w:rFonts w:ascii="Verdana" w:eastAsia="MS Mincho" w:hAnsi="Verdana" w:cs="Tahoma"/>
          <w:b/>
          <w:color w:val="5CB05A"/>
          <w:kern w:val="0"/>
          <w:sz w:val="32"/>
          <w:szCs w:val="32"/>
          <w:lang w:val="en-US" w:eastAsia="ar-SA" w:bidi="ar-SA"/>
        </w:rPr>
        <w:t>Scenario</w:t>
      </w:r>
    </w:p>
    <w:p w:rsidR="00743097" w:rsidRDefault="00743097" w:rsidP="00743097">
      <w:pPr>
        <w:pStyle w:val="Textbody"/>
        <w:rPr>
          <w:rFonts w:ascii="Arial" w:hAnsi="Arial" w:cs="Arial"/>
          <w:color w:val="3C3C3C"/>
          <w:sz w:val="22"/>
          <w:szCs w:val="22"/>
        </w:rPr>
      </w:pPr>
      <w:r>
        <w:rPr>
          <w:rFonts w:ascii="Arial" w:hAnsi="Arial" w:cs="Arial"/>
          <w:color w:val="3C3C3C"/>
          <w:sz w:val="22"/>
          <w:szCs w:val="22"/>
        </w:rPr>
        <w:t xml:space="preserve">V Telecom provides is an Information/Communication/Entertainment service provider. It provides following services to its customers: </w:t>
      </w:r>
      <w:r w:rsidRPr="00743097">
        <w:rPr>
          <w:rFonts w:ascii="Arial" w:hAnsi="Arial" w:cs="Arial"/>
          <w:b/>
          <w:bCs/>
          <w:color w:val="3C3C3C"/>
          <w:sz w:val="22"/>
          <w:szCs w:val="22"/>
        </w:rPr>
        <w:t>Internet/Data</w:t>
      </w:r>
      <w:r w:rsidRPr="00743097">
        <w:rPr>
          <w:rFonts w:ascii="Arial" w:hAnsi="Arial" w:cs="Arial"/>
          <w:color w:val="3C3C3C"/>
          <w:sz w:val="22"/>
          <w:szCs w:val="22"/>
        </w:rPr>
        <w:t>,</w:t>
      </w:r>
      <w:r w:rsidRPr="00743097">
        <w:rPr>
          <w:rFonts w:ascii="Arial" w:hAnsi="Arial" w:cs="Arial"/>
          <w:b/>
          <w:bCs/>
          <w:color w:val="3C3C3C"/>
          <w:sz w:val="22"/>
          <w:szCs w:val="22"/>
        </w:rPr>
        <w:t xml:space="preserve"> IP TV</w:t>
      </w:r>
      <w:r w:rsidRPr="00743097">
        <w:rPr>
          <w:rFonts w:ascii="Arial" w:hAnsi="Arial" w:cs="Arial"/>
          <w:color w:val="3C3C3C"/>
          <w:sz w:val="22"/>
          <w:szCs w:val="22"/>
        </w:rPr>
        <w:t>,</w:t>
      </w:r>
      <w:r w:rsidRPr="00743097">
        <w:rPr>
          <w:rFonts w:ascii="Arial" w:hAnsi="Arial" w:cs="Arial"/>
          <w:b/>
          <w:bCs/>
          <w:color w:val="3C3C3C"/>
          <w:sz w:val="22"/>
          <w:szCs w:val="22"/>
        </w:rPr>
        <w:t xml:space="preserve"> Fixed Land line</w:t>
      </w:r>
      <w:r>
        <w:rPr>
          <w:rFonts w:ascii="Arial" w:hAnsi="Arial" w:cs="Arial"/>
          <w:color w:val="3C3C3C"/>
          <w:sz w:val="22"/>
          <w:szCs w:val="22"/>
        </w:rPr>
        <w:t xml:space="preserve"> services. In order to provide its post-paid customers with a single Billing experience, V Telecom uses jBilling to drive Mediation &amp; Billing for all the services. As a result, the Customers receive a single unified Invoice.</w:t>
      </w:r>
    </w:p>
    <w:p w:rsidR="00743097" w:rsidRDefault="00743097" w:rsidP="00743097">
      <w:pPr>
        <w:pStyle w:val="Textbody"/>
        <w:rPr>
          <w:rFonts w:ascii="Arial" w:hAnsi="Arial" w:cs="Arial"/>
          <w:color w:val="3C3C3C"/>
          <w:sz w:val="22"/>
          <w:szCs w:val="22"/>
        </w:rPr>
      </w:pPr>
    </w:p>
    <w:p w:rsidR="00743097" w:rsidRDefault="00743097" w:rsidP="00743097">
      <w:pPr>
        <w:pStyle w:val="Textbody"/>
        <w:rPr>
          <w:rFonts w:ascii="Arial" w:hAnsi="Arial" w:cs="Arial"/>
          <w:color w:val="3C3C3C"/>
          <w:sz w:val="22"/>
          <w:szCs w:val="22"/>
        </w:rPr>
      </w:pPr>
      <w:r>
        <w:rPr>
          <w:rFonts w:ascii="Arial" w:hAnsi="Arial" w:cs="Arial"/>
          <w:color w:val="3C3C3C"/>
          <w:sz w:val="22"/>
          <w:szCs w:val="22"/>
        </w:rPr>
        <w:t>V Telecom has different systems which record the consumption of its post-paid customer’s which are consolidated as CDR records in a unified format.</w:t>
      </w:r>
    </w:p>
    <w:p w:rsidR="00743097" w:rsidRPr="00743097" w:rsidRDefault="00743097" w:rsidP="00743097">
      <w:pPr>
        <w:pStyle w:val="Textbody"/>
        <w:rPr>
          <w:rFonts w:ascii="Arial" w:hAnsi="Arial" w:cs="Arial"/>
          <w:color w:val="3C3C3C"/>
          <w:sz w:val="22"/>
          <w:szCs w:val="22"/>
        </w:rPr>
      </w:pPr>
    </w:p>
    <w:p w:rsidR="00304EE8" w:rsidRDefault="0049335E">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r>
        <w:rPr>
          <w:rFonts w:ascii="Verdana" w:eastAsia="MS Mincho" w:hAnsi="Verdana" w:cs="Tahoma"/>
          <w:b/>
          <w:color w:val="5CB05A"/>
          <w:kern w:val="0"/>
          <w:sz w:val="32"/>
          <w:szCs w:val="32"/>
          <w:lang w:val="en-US" w:eastAsia="ar-SA" w:bidi="ar-SA"/>
        </w:rPr>
        <w:t>Input Format</w:t>
      </w:r>
    </w:p>
    <w:p w:rsidR="000E2BA4" w:rsidRPr="00743097" w:rsidRDefault="00743097" w:rsidP="000E2BA4">
      <w:pPr>
        <w:pStyle w:val="Textbody"/>
        <w:rPr>
          <w:rFonts w:ascii="Arial" w:hAnsi="Arial" w:cs="Arial"/>
          <w:color w:val="3C3C3C"/>
          <w:sz w:val="22"/>
          <w:szCs w:val="22"/>
        </w:rPr>
      </w:pPr>
      <w:r w:rsidRPr="00743097">
        <w:rPr>
          <w:rFonts w:ascii="Arial" w:hAnsi="Arial" w:cs="Arial"/>
          <w:color w:val="3C3C3C"/>
          <w:sz w:val="22"/>
          <w:szCs w:val="22"/>
        </w:rPr>
        <w:t>V Telecom’s CDRs are a comma separated list of records</w:t>
      </w:r>
      <w:r w:rsidR="000E2BA4">
        <w:rPr>
          <w:rFonts w:ascii="Arial" w:hAnsi="Arial" w:cs="Arial"/>
          <w:color w:val="3C3C3C"/>
          <w:sz w:val="22"/>
          <w:szCs w:val="22"/>
        </w:rPr>
        <w:t xml:space="preserve">. </w:t>
      </w:r>
      <w:r w:rsidR="000E2BA4" w:rsidRPr="00743097">
        <w:rPr>
          <w:rFonts w:ascii="Arial" w:hAnsi="Arial" w:cs="Arial"/>
          <w:color w:val="3C3C3C"/>
          <w:sz w:val="22"/>
          <w:szCs w:val="22"/>
        </w:rPr>
        <w:t>The format is as described below:</w:t>
      </w:r>
    </w:p>
    <w:p w:rsidR="00743097" w:rsidRDefault="00743097" w:rsidP="00743097">
      <w:pPr>
        <w:pStyle w:val="Textbody"/>
        <w:rPr>
          <w:rFonts w:ascii="Arial" w:hAnsi="Arial" w:cs="Arial"/>
          <w:color w:val="3C3C3C"/>
          <w:sz w:val="22"/>
          <w:szCs w:val="22"/>
        </w:rPr>
      </w:pPr>
    </w:p>
    <w:tbl>
      <w:tblPr>
        <w:tblStyle w:val="TableGrid"/>
        <w:tblW w:w="0" w:type="auto"/>
        <w:tblInd w:w="108" w:type="dxa"/>
        <w:shd w:val="clear" w:color="auto" w:fill="F2F2F2" w:themeFill="background1" w:themeFillShade="F2"/>
        <w:tblLook w:val="04A0"/>
      </w:tblPr>
      <w:tblGrid>
        <w:gridCol w:w="9450"/>
      </w:tblGrid>
      <w:tr w:rsidR="00743097" w:rsidTr="005A0EA1">
        <w:trPr>
          <w:trHeight w:val="1367"/>
        </w:trPr>
        <w:tc>
          <w:tcPr>
            <w:tcW w:w="9450" w:type="dxa"/>
            <w:shd w:val="clear" w:color="auto" w:fill="F2F2F2" w:themeFill="background1" w:themeFillShade="F2"/>
          </w:tcPr>
          <w:p w:rsidR="00743097" w:rsidRDefault="000E2BA4" w:rsidP="000E2BA4">
            <w:pPr>
              <w:pStyle w:val="Textbody"/>
              <w:rPr>
                <w:rFonts w:ascii="Courier New" w:hAnsi="Courier New" w:cs="Courier New"/>
                <w:sz w:val="20"/>
                <w:szCs w:val="20"/>
              </w:rPr>
            </w:pPr>
            <w:r>
              <w:rPr>
                <w:rFonts w:ascii="Courier New" w:hAnsi="Courier New" w:cs="Courier New"/>
                <w:sz w:val="20"/>
                <w:szCs w:val="20"/>
              </w:rPr>
              <w:t>record_id,user_name,start_time,duration,length,client,destination</w:t>
            </w:r>
          </w:p>
          <w:p w:rsidR="000E2BA4" w:rsidRDefault="000E2BA4" w:rsidP="000E2BA4">
            <w:pPr>
              <w:pStyle w:val="Textbody"/>
              <w:rPr>
                <w:rFonts w:ascii="Courier New" w:hAnsi="Courier New" w:cs="Courier New"/>
                <w:sz w:val="20"/>
                <w:szCs w:val="20"/>
              </w:rPr>
            </w:pPr>
            <w:r>
              <w:rPr>
                <w:rFonts w:ascii="Courier New" w:hAnsi="Courier New" w:cs="Courier New"/>
                <w:sz w:val="20"/>
                <w:szCs w:val="20"/>
              </w:rPr>
              <w:t>1,john_wakefield,20130103-1:33:222,</w:t>
            </w:r>
            <w:r w:rsidR="00672B07">
              <w:rPr>
                <w:rFonts w:ascii="Courier New" w:hAnsi="Courier New" w:cs="Courier New"/>
                <w:sz w:val="20"/>
                <w:szCs w:val="20"/>
              </w:rPr>
              <w:t>,10,76-2A</w:t>
            </w:r>
            <w:r w:rsidR="00672B07" w:rsidRPr="00672B07">
              <w:rPr>
                <w:rFonts w:ascii="Courier New" w:hAnsi="Courier New" w:cs="Courier New"/>
                <w:sz w:val="20"/>
                <w:szCs w:val="20"/>
              </w:rPr>
              <w:t>-68-DC-E3-2</w:t>
            </w:r>
            <w:r w:rsidR="00672B07">
              <w:rPr>
                <w:rFonts w:ascii="Courier New" w:hAnsi="Courier New" w:cs="Courier New"/>
                <w:sz w:val="20"/>
                <w:szCs w:val="20"/>
              </w:rPr>
              <w:t>4,google.com</w:t>
            </w:r>
          </w:p>
          <w:p w:rsidR="00672B07" w:rsidRDefault="00672B07" w:rsidP="000E2BA4">
            <w:pPr>
              <w:pStyle w:val="Textbody"/>
              <w:rPr>
                <w:rFonts w:ascii="Courier New" w:hAnsi="Courier New" w:cs="Courier New"/>
                <w:sz w:val="20"/>
                <w:szCs w:val="20"/>
              </w:rPr>
            </w:pPr>
            <w:r>
              <w:rPr>
                <w:rFonts w:ascii="Courier New" w:hAnsi="Courier New" w:cs="Courier New"/>
                <w:sz w:val="20"/>
                <w:szCs w:val="20"/>
              </w:rPr>
              <w:t>2,mark_twain,20130215-11:45:111,446,,</w:t>
            </w:r>
            <w:r w:rsidR="00622A29">
              <w:rPr>
                <w:rFonts w:ascii="Courier New" w:hAnsi="Courier New" w:cs="Courier New"/>
                <w:sz w:val="20"/>
                <w:szCs w:val="20"/>
              </w:rPr>
              <w:t>08988288888</w:t>
            </w:r>
            <w:r>
              <w:rPr>
                <w:rFonts w:ascii="Courier New" w:hAnsi="Courier New" w:cs="Courier New"/>
                <w:sz w:val="20"/>
                <w:szCs w:val="20"/>
              </w:rPr>
              <w:t>,919899699434</w:t>
            </w:r>
          </w:p>
          <w:p w:rsidR="00672B07" w:rsidRDefault="00672B07" w:rsidP="00672B07">
            <w:pPr>
              <w:pStyle w:val="Textbody"/>
              <w:rPr>
                <w:rFonts w:ascii="Arial" w:hAnsi="Arial" w:cs="Arial"/>
                <w:i/>
                <w:sz w:val="22"/>
                <w:szCs w:val="22"/>
              </w:rPr>
            </w:pPr>
            <w:r>
              <w:rPr>
                <w:rFonts w:ascii="Courier New" w:hAnsi="Courier New" w:cs="Courier New"/>
                <w:sz w:val="20"/>
                <w:szCs w:val="20"/>
              </w:rPr>
              <w:t>3,vikas_sharma,20130312-21:37:333,,100,78-2A</w:t>
            </w:r>
            <w:r w:rsidRPr="00672B07">
              <w:rPr>
                <w:rFonts w:ascii="Courier New" w:hAnsi="Courier New" w:cs="Courier New"/>
                <w:sz w:val="20"/>
                <w:szCs w:val="20"/>
              </w:rPr>
              <w:t>-68-DC-E3-2</w:t>
            </w:r>
            <w:r>
              <w:rPr>
                <w:rFonts w:ascii="Courier New" w:hAnsi="Courier New" w:cs="Courier New"/>
                <w:sz w:val="20"/>
                <w:szCs w:val="20"/>
              </w:rPr>
              <w:t>4,</w:t>
            </w:r>
          </w:p>
        </w:tc>
      </w:tr>
    </w:tbl>
    <w:p w:rsidR="00743097" w:rsidRDefault="00743097" w:rsidP="00743097">
      <w:pPr>
        <w:pStyle w:val="Textbody"/>
        <w:rPr>
          <w:rFonts w:ascii="Arial" w:hAnsi="Arial" w:cs="Arial"/>
          <w:color w:val="3C3C3C"/>
          <w:sz w:val="22"/>
          <w:szCs w:val="22"/>
        </w:rPr>
      </w:pPr>
    </w:p>
    <w:p w:rsidR="00672B07" w:rsidRDefault="00875030" w:rsidP="00743097">
      <w:pPr>
        <w:pStyle w:val="Textbody"/>
        <w:rPr>
          <w:rFonts w:ascii="Arial" w:hAnsi="Arial" w:cs="Arial"/>
          <w:color w:val="3C3C3C"/>
          <w:sz w:val="22"/>
          <w:szCs w:val="22"/>
        </w:rPr>
      </w:pPr>
      <w:r>
        <w:rPr>
          <w:rFonts w:ascii="Arial" w:hAnsi="Arial" w:cs="Arial"/>
          <w:color w:val="3C3C3C"/>
          <w:sz w:val="22"/>
          <w:szCs w:val="22"/>
        </w:rPr>
        <w:t>Where:</w:t>
      </w:r>
    </w:p>
    <w:p w:rsidR="00672B07" w:rsidRDefault="00672B07" w:rsidP="00875030">
      <w:pPr>
        <w:pStyle w:val="Textbody"/>
        <w:numPr>
          <w:ilvl w:val="0"/>
          <w:numId w:val="12"/>
        </w:numPr>
        <w:rPr>
          <w:rFonts w:ascii="Arial" w:hAnsi="Arial" w:cs="Arial"/>
          <w:color w:val="3C3C3C"/>
          <w:sz w:val="22"/>
          <w:szCs w:val="22"/>
        </w:rPr>
      </w:pPr>
      <w:r w:rsidRPr="00672B07">
        <w:rPr>
          <w:rFonts w:ascii="Arial" w:hAnsi="Arial" w:cs="Arial"/>
          <w:b/>
          <w:bCs/>
          <w:color w:val="3C3C3C"/>
          <w:sz w:val="22"/>
          <w:szCs w:val="22"/>
        </w:rPr>
        <w:t>Client</w:t>
      </w:r>
      <w:r>
        <w:rPr>
          <w:rFonts w:ascii="Arial" w:hAnsi="Arial" w:cs="Arial"/>
          <w:color w:val="3C3C3C"/>
          <w:sz w:val="22"/>
          <w:szCs w:val="22"/>
        </w:rPr>
        <w:t>: Specified by a MAC Address, presumably certain MAC address series will always denote an IP TV Box or Set-top box</w:t>
      </w:r>
    </w:p>
    <w:p w:rsidR="00672B07" w:rsidRDefault="00672B07" w:rsidP="00875030">
      <w:pPr>
        <w:pStyle w:val="Textbody"/>
        <w:numPr>
          <w:ilvl w:val="0"/>
          <w:numId w:val="12"/>
        </w:numPr>
        <w:rPr>
          <w:rFonts w:ascii="Arial" w:hAnsi="Arial" w:cs="Arial"/>
          <w:color w:val="3C3C3C"/>
          <w:sz w:val="22"/>
          <w:szCs w:val="22"/>
        </w:rPr>
      </w:pPr>
      <w:r w:rsidRPr="00672B07">
        <w:rPr>
          <w:rFonts w:ascii="Arial" w:hAnsi="Arial" w:cs="Arial"/>
          <w:b/>
          <w:bCs/>
          <w:color w:val="3C3C3C"/>
          <w:sz w:val="22"/>
          <w:szCs w:val="22"/>
        </w:rPr>
        <w:t>Duration</w:t>
      </w:r>
      <w:r>
        <w:rPr>
          <w:rFonts w:ascii="Arial" w:hAnsi="Arial" w:cs="Arial"/>
          <w:color w:val="3C3C3C"/>
          <w:sz w:val="22"/>
          <w:szCs w:val="22"/>
        </w:rPr>
        <w:t>: Meaningful for a phone call as against an internet browsing usage or an IP TV Usage</w:t>
      </w:r>
    </w:p>
    <w:p w:rsidR="00672B07" w:rsidRDefault="00672B07" w:rsidP="00875030">
      <w:pPr>
        <w:pStyle w:val="Textbody"/>
        <w:numPr>
          <w:ilvl w:val="0"/>
          <w:numId w:val="12"/>
        </w:numPr>
        <w:rPr>
          <w:rFonts w:ascii="Arial" w:hAnsi="Arial" w:cs="Arial"/>
          <w:color w:val="3C3C3C"/>
          <w:sz w:val="22"/>
          <w:szCs w:val="22"/>
        </w:rPr>
      </w:pPr>
      <w:r w:rsidRPr="00672B07">
        <w:rPr>
          <w:rFonts w:ascii="Arial" w:hAnsi="Arial" w:cs="Arial"/>
          <w:b/>
          <w:bCs/>
          <w:color w:val="3C3C3C"/>
          <w:sz w:val="22"/>
          <w:szCs w:val="22"/>
        </w:rPr>
        <w:t>Destination</w:t>
      </w:r>
      <w:r>
        <w:rPr>
          <w:rFonts w:ascii="Arial" w:hAnsi="Arial" w:cs="Arial"/>
          <w:color w:val="3C3C3C"/>
          <w:sz w:val="22"/>
          <w:szCs w:val="22"/>
        </w:rPr>
        <w:t>: Meaningful for a phone call as well. Different destinations may have different call rates or products to resolve</w:t>
      </w:r>
    </w:p>
    <w:p w:rsidR="00672B07" w:rsidRDefault="00672B07" w:rsidP="00875030">
      <w:pPr>
        <w:pStyle w:val="Textbody"/>
        <w:numPr>
          <w:ilvl w:val="0"/>
          <w:numId w:val="12"/>
        </w:numPr>
        <w:rPr>
          <w:rFonts w:ascii="Arial" w:hAnsi="Arial" w:cs="Arial"/>
          <w:color w:val="3C3C3C"/>
          <w:sz w:val="22"/>
          <w:szCs w:val="22"/>
        </w:rPr>
      </w:pPr>
      <w:r>
        <w:rPr>
          <w:rFonts w:ascii="Arial" w:hAnsi="Arial" w:cs="Arial"/>
          <w:b/>
          <w:bCs/>
          <w:color w:val="3C3C3C"/>
          <w:sz w:val="22"/>
          <w:szCs w:val="22"/>
        </w:rPr>
        <w:t xml:space="preserve">Length: </w:t>
      </w:r>
      <w:r>
        <w:rPr>
          <w:rFonts w:ascii="Arial" w:hAnsi="Arial" w:cs="Arial"/>
          <w:color w:val="3C3C3C"/>
          <w:sz w:val="22"/>
          <w:szCs w:val="22"/>
        </w:rPr>
        <w:t>It can be assumed that the length is in bytes or kilo-bytes to address charging based on plan and allowed usage</w:t>
      </w:r>
    </w:p>
    <w:p w:rsidR="00672B07" w:rsidRDefault="00672B07" w:rsidP="00875030">
      <w:pPr>
        <w:pStyle w:val="Textbody"/>
        <w:numPr>
          <w:ilvl w:val="0"/>
          <w:numId w:val="12"/>
        </w:numPr>
        <w:rPr>
          <w:rFonts w:ascii="Arial" w:hAnsi="Arial" w:cs="Arial"/>
          <w:color w:val="3C3C3C"/>
          <w:sz w:val="22"/>
          <w:szCs w:val="22"/>
        </w:rPr>
      </w:pPr>
      <w:r>
        <w:rPr>
          <w:rFonts w:ascii="Arial" w:hAnsi="Arial" w:cs="Arial"/>
          <w:b/>
          <w:bCs/>
          <w:color w:val="3C3C3C"/>
          <w:sz w:val="22"/>
          <w:szCs w:val="22"/>
        </w:rPr>
        <w:t xml:space="preserve">User Name: </w:t>
      </w:r>
      <w:r>
        <w:rPr>
          <w:rFonts w:ascii="Arial" w:hAnsi="Arial" w:cs="Arial"/>
          <w:color w:val="3C3C3C"/>
          <w:sz w:val="22"/>
          <w:szCs w:val="22"/>
        </w:rPr>
        <w:t>Should resolve to a jBilling user by username in jBilling</w:t>
      </w:r>
    </w:p>
    <w:p w:rsidR="00672B07" w:rsidRPr="00672B07" w:rsidRDefault="00672B07" w:rsidP="00875030">
      <w:pPr>
        <w:pStyle w:val="Textbody"/>
        <w:numPr>
          <w:ilvl w:val="0"/>
          <w:numId w:val="12"/>
        </w:numPr>
        <w:rPr>
          <w:rFonts w:ascii="Arial" w:hAnsi="Arial" w:cs="Arial"/>
          <w:color w:val="3C3C3C"/>
          <w:sz w:val="22"/>
          <w:szCs w:val="22"/>
        </w:rPr>
      </w:pPr>
      <w:r>
        <w:rPr>
          <w:rFonts w:ascii="Arial" w:hAnsi="Arial" w:cs="Arial"/>
          <w:b/>
          <w:bCs/>
          <w:color w:val="3C3C3C"/>
          <w:sz w:val="22"/>
          <w:szCs w:val="22"/>
        </w:rPr>
        <w:t xml:space="preserve">Start Time: </w:t>
      </w:r>
      <w:r>
        <w:rPr>
          <w:rFonts w:ascii="Arial" w:hAnsi="Arial" w:cs="Arial"/>
          <w:color w:val="3C3C3C"/>
          <w:sz w:val="22"/>
          <w:szCs w:val="22"/>
        </w:rPr>
        <w:t>Time and Date of consumption/call</w:t>
      </w:r>
    </w:p>
    <w:p w:rsidR="00672B07" w:rsidRPr="00672B07" w:rsidRDefault="00672B07" w:rsidP="00743097">
      <w:pPr>
        <w:pStyle w:val="Textbody"/>
      </w:pPr>
      <w:r>
        <w:rPr>
          <w:b/>
          <w:bCs/>
        </w:rPr>
        <w:t xml:space="preserve"> </w:t>
      </w:r>
    </w:p>
    <w:p w:rsidR="00304EE8" w:rsidRDefault="000E29D5">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r>
        <w:rPr>
          <w:rFonts w:ascii="Verdana" w:eastAsia="MS Mincho" w:hAnsi="Verdana" w:cs="Tahoma"/>
          <w:b/>
          <w:color w:val="5CB05A"/>
          <w:kern w:val="0"/>
          <w:sz w:val="32"/>
          <w:szCs w:val="32"/>
          <w:lang w:val="en-US" w:eastAsia="ar-SA" w:bidi="ar-SA"/>
        </w:rPr>
        <w:t xml:space="preserve">Mediation </w:t>
      </w:r>
      <w:r w:rsidR="0049335E">
        <w:rPr>
          <w:rFonts w:ascii="Verdana" w:eastAsia="MS Mincho" w:hAnsi="Verdana" w:cs="Tahoma"/>
          <w:b/>
          <w:color w:val="5CB05A"/>
          <w:kern w:val="0"/>
          <w:sz w:val="32"/>
          <w:szCs w:val="32"/>
          <w:lang w:val="en-US" w:eastAsia="ar-SA" w:bidi="ar-SA"/>
        </w:rPr>
        <w:t>Configuration</w:t>
      </w:r>
      <w:r>
        <w:rPr>
          <w:rFonts w:ascii="Verdana" w:eastAsia="MS Mincho" w:hAnsi="Verdana" w:cs="Tahoma"/>
          <w:b/>
          <w:color w:val="5CB05A"/>
          <w:kern w:val="0"/>
          <w:sz w:val="32"/>
          <w:szCs w:val="32"/>
          <w:lang w:val="en-US" w:eastAsia="ar-SA" w:bidi="ar-SA"/>
        </w:rPr>
        <w:t xml:space="preserve"> Steps</w:t>
      </w:r>
    </w:p>
    <w:p w:rsidR="000E29D5" w:rsidRDefault="000E29D5">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r>
        <w:rPr>
          <w:rFonts w:ascii="Verdana" w:eastAsia="MS Mincho" w:hAnsi="Verdana" w:cs="Tahoma"/>
          <w:b/>
          <w:color w:val="5CB05A"/>
          <w:kern w:val="0"/>
          <w:sz w:val="32"/>
          <w:szCs w:val="32"/>
          <w:lang w:val="en-US" w:eastAsia="ar-SA" w:bidi="ar-SA"/>
        </w:rPr>
        <w:t>Format Definition</w:t>
      </w:r>
    </w:p>
    <w:p w:rsidR="000E29D5" w:rsidRDefault="000E29D5" w:rsidP="000E29D5">
      <w:pPr>
        <w:pStyle w:val="Textbody"/>
        <w:rPr>
          <w:rStyle w:val="Strong"/>
          <w:rFonts w:ascii="Arial" w:hAnsi="Arial" w:cs="Arial"/>
          <w:b w:val="0"/>
          <w:bCs w:val="0"/>
          <w:color w:val="333333"/>
          <w:sz w:val="21"/>
          <w:szCs w:val="21"/>
          <w:bdr w:val="none" w:sz="0" w:space="0" w:color="auto" w:frame="1"/>
        </w:rPr>
      </w:pPr>
      <w:r>
        <w:rPr>
          <w:rStyle w:val="Strong"/>
          <w:rFonts w:ascii="Arial" w:hAnsi="Arial" w:cs="Arial"/>
          <w:b w:val="0"/>
          <w:bCs w:val="0"/>
          <w:color w:val="333333"/>
          <w:sz w:val="21"/>
          <w:szCs w:val="21"/>
          <w:bdr w:val="none" w:sz="0" w:space="0" w:color="auto" w:frame="1"/>
        </w:rPr>
        <w:t>Format Definition is the most basic step that one needs in Mediation</w:t>
      </w:r>
      <w:r w:rsidRPr="000E29D5">
        <w:rPr>
          <w:rFonts w:ascii="Arial" w:hAnsi="Arial" w:cs="Arial"/>
          <w:color w:val="333333"/>
          <w:sz w:val="21"/>
          <w:szCs w:val="21"/>
        </w:rPr>
        <w:t xml:space="preserve"> and one of the first step that you need to set up before you can even decide what Steps implementation are required</w:t>
      </w:r>
      <w:r>
        <w:rPr>
          <w:rStyle w:val="Strong"/>
          <w:rFonts w:ascii="Arial" w:hAnsi="Arial" w:cs="Arial"/>
          <w:b w:val="0"/>
          <w:bCs w:val="0"/>
          <w:color w:val="333333"/>
          <w:sz w:val="21"/>
          <w:szCs w:val="21"/>
          <w:bdr w:val="none" w:sz="0" w:space="0" w:color="auto" w:frame="1"/>
        </w:rPr>
        <w:t xml:space="preserve">. </w:t>
      </w:r>
    </w:p>
    <w:p w:rsidR="000E29D5" w:rsidRDefault="000E29D5" w:rsidP="000E29D5">
      <w:pPr>
        <w:pStyle w:val="Textbody"/>
        <w:rPr>
          <w:rStyle w:val="Strong"/>
          <w:rFonts w:ascii="Arial" w:hAnsi="Arial" w:cs="Arial"/>
          <w:b w:val="0"/>
          <w:bCs w:val="0"/>
          <w:color w:val="333333"/>
          <w:sz w:val="21"/>
          <w:szCs w:val="21"/>
          <w:bdr w:val="none" w:sz="0" w:space="0" w:color="auto" w:frame="1"/>
        </w:rPr>
      </w:pPr>
      <w:r>
        <w:rPr>
          <w:rStyle w:val="Strong"/>
          <w:rFonts w:ascii="Arial" w:hAnsi="Arial" w:cs="Arial"/>
          <w:b w:val="0"/>
          <w:bCs w:val="0"/>
          <w:color w:val="333333"/>
          <w:sz w:val="21"/>
          <w:szCs w:val="21"/>
          <w:bdr w:val="none" w:sz="0" w:space="0" w:color="auto" w:frame="1"/>
        </w:rPr>
        <w:t xml:space="preserve">The CDR Format Description and definition is slightly different when it comes to Mediation 3.0. </w:t>
      </w:r>
    </w:p>
    <w:p w:rsidR="000E29D5" w:rsidRDefault="000E29D5" w:rsidP="000E29D5">
      <w:pPr>
        <w:pStyle w:val="Textbody"/>
        <w:rPr>
          <w:rFonts w:ascii="Arial" w:hAnsi="Arial" w:cs="Arial"/>
          <w:color w:val="333333"/>
          <w:sz w:val="21"/>
          <w:szCs w:val="21"/>
        </w:rPr>
      </w:pPr>
    </w:p>
    <w:p w:rsidR="000E29D5" w:rsidRDefault="000E29D5" w:rsidP="000E29D5">
      <w:pPr>
        <w:pStyle w:val="Textbody"/>
        <w:rPr>
          <w:rFonts w:ascii="Arial" w:hAnsi="Arial" w:cs="Arial"/>
          <w:color w:val="333333"/>
          <w:sz w:val="21"/>
          <w:szCs w:val="21"/>
        </w:rPr>
      </w:pPr>
      <w:r>
        <w:rPr>
          <w:rFonts w:ascii="Arial" w:hAnsi="Arial" w:cs="Arial"/>
          <w:color w:val="333333"/>
          <w:sz w:val="21"/>
          <w:szCs w:val="21"/>
        </w:rPr>
        <w:t xml:space="preserve">Looking at the scenario and input sample, the format is expected to be captured/defined as a Spring bean in jBilling’s Spring configuration file </w:t>
      </w:r>
      <w:r w:rsidRPr="000E29D5">
        <w:rPr>
          <w:rFonts w:ascii="Courier New" w:hAnsi="Courier New" w:cs="Courier New"/>
          <w:i/>
          <w:iCs/>
          <w:color w:val="333333"/>
          <w:sz w:val="21"/>
          <w:szCs w:val="21"/>
        </w:rPr>
        <w:t>resources.xml</w:t>
      </w:r>
      <w:r>
        <w:rPr>
          <w:rFonts w:ascii="Arial" w:hAnsi="Arial" w:cs="Arial"/>
          <w:i/>
          <w:iCs/>
          <w:color w:val="333333"/>
          <w:sz w:val="21"/>
          <w:szCs w:val="21"/>
        </w:rPr>
        <w:t xml:space="preserve"> </w:t>
      </w:r>
      <w:r w:rsidRPr="000E29D5">
        <w:rPr>
          <w:rFonts w:ascii="Arial" w:hAnsi="Arial" w:cs="Arial"/>
          <w:color w:val="333333"/>
          <w:sz w:val="21"/>
          <w:szCs w:val="21"/>
        </w:rPr>
        <w:t>as</w:t>
      </w:r>
      <w:r>
        <w:rPr>
          <w:rFonts w:ascii="Arial" w:hAnsi="Arial" w:cs="Arial"/>
          <w:color w:val="333333"/>
          <w:sz w:val="21"/>
          <w:szCs w:val="21"/>
        </w:rPr>
        <w:t xml:space="preserve"> follows:</w:t>
      </w:r>
    </w:p>
    <w:p w:rsidR="00BF3B2E" w:rsidRPr="000E29D5" w:rsidRDefault="00BF3B2E" w:rsidP="000E29D5">
      <w:pPr>
        <w:pStyle w:val="Textbody"/>
        <w:rPr>
          <w:rFonts w:ascii="Arial" w:hAnsi="Arial" w:cs="Arial"/>
          <w:color w:val="333333"/>
          <w:sz w:val="21"/>
          <w:szCs w:val="21"/>
        </w:rPr>
      </w:pPr>
    </w:p>
    <w:p w:rsidR="000E29D5" w:rsidRPr="000E29D5" w:rsidRDefault="000E29D5" w:rsidP="000E29D5">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sidRPr="000E29D5">
        <w:rPr>
          <w:rFonts w:ascii="Courier New" w:eastAsia="Times New Roman" w:hAnsi="Courier New" w:cs="Courier New"/>
          <w:color w:val="007700"/>
          <w:kern w:val="0"/>
          <w:sz w:val="20"/>
          <w:szCs w:val="20"/>
          <w:lang w:val="en-US" w:eastAsia="en-US"/>
        </w:rPr>
        <w:t>&lt;util:list</w:t>
      </w: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id</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proofErr w:type="spellStart"/>
      <w:r>
        <w:rPr>
          <w:rFonts w:ascii="Courier New" w:eastAsia="Times New Roman" w:hAnsi="Courier New" w:cs="Courier New"/>
          <w:color w:val="DD2200"/>
          <w:kern w:val="0"/>
          <w:sz w:val="20"/>
          <w:szCs w:val="20"/>
          <w:lang w:val="en-US" w:eastAsia="en-US"/>
        </w:rPr>
        <w:t>vTelecomFormatFields</w:t>
      </w:r>
      <w:proofErr w:type="spellEnd"/>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list-class</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proofErr w:type="spellStart"/>
      <w:r w:rsidRPr="000E29D5">
        <w:rPr>
          <w:rFonts w:ascii="Courier New" w:eastAsia="Times New Roman" w:hAnsi="Courier New" w:cs="Courier New"/>
          <w:color w:val="DD2200"/>
          <w:kern w:val="0"/>
          <w:sz w:val="20"/>
          <w:szCs w:val="20"/>
          <w:lang w:val="en-US" w:eastAsia="en-US"/>
        </w:rPr>
        <w:t>java.util.LinkedList</w:t>
      </w:r>
      <w:proofErr w:type="spellEnd"/>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007700"/>
          <w:kern w:val="0"/>
          <w:sz w:val="20"/>
          <w:szCs w:val="20"/>
          <w:lang w:val="en-US" w:eastAsia="en-US"/>
        </w:rPr>
        <w:t>&gt;</w:t>
      </w:r>
    </w:p>
    <w:p w:rsidR="000E29D5" w:rsidRPr="000E29D5" w:rsidRDefault="000E29D5" w:rsidP="000E29D5">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&lt;bean</w:t>
      </w: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class</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proofErr w:type="spellStart"/>
      <w:r w:rsidRPr="000E29D5">
        <w:rPr>
          <w:rFonts w:ascii="Courier New" w:eastAsia="Times New Roman" w:hAnsi="Courier New" w:cs="Courier New"/>
          <w:color w:val="DD2200"/>
          <w:kern w:val="0"/>
          <w:sz w:val="20"/>
          <w:szCs w:val="20"/>
          <w:lang w:val="en-US" w:eastAsia="en-US"/>
        </w:rPr>
        <w:t>com.sapienter.jbilling.server.mediation.FormatField</w:t>
      </w:r>
      <w:proofErr w:type="spellEnd"/>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007700"/>
          <w:kern w:val="0"/>
          <w:sz w:val="20"/>
          <w:szCs w:val="20"/>
          <w:lang w:val="en-US" w:eastAsia="en-US"/>
        </w:rPr>
        <w:t>&gt;</w:t>
      </w:r>
    </w:p>
    <w:p w:rsidR="000E29D5" w:rsidRPr="000E29D5" w:rsidRDefault="000E29D5" w:rsidP="000E29D5">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&lt;constructor-</w:t>
      </w:r>
      <w:proofErr w:type="spellStart"/>
      <w:r w:rsidRPr="000E29D5">
        <w:rPr>
          <w:rFonts w:ascii="Courier New" w:eastAsia="Times New Roman" w:hAnsi="Courier New" w:cs="Courier New"/>
          <w:color w:val="007700"/>
          <w:kern w:val="0"/>
          <w:sz w:val="20"/>
          <w:szCs w:val="20"/>
          <w:lang w:val="en-US" w:eastAsia="en-US"/>
        </w:rPr>
        <w:t>arg</w:t>
      </w:r>
      <w:proofErr w:type="spellEnd"/>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value</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proofErr w:type="spellStart"/>
      <w:r>
        <w:rPr>
          <w:rFonts w:ascii="Courier New" w:eastAsia="Times New Roman" w:hAnsi="Courier New" w:cs="Courier New"/>
          <w:color w:val="DD2200"/>
          <w:kern w:val="0"/>
          <w:sz w:val="20"/>
          <w:szCs w:val="20"/>
          <w:lang w:val="en-US" w:eastAsia="en-US"/>
        </w:rPr>
        <w:t>record_</w:t>
      </w:r>
      <w:r w:rsidRPr="000E29D5">
        <w:rPr>
          <w:rFonts w:ascii="Courier New" w:eastAsia="Times New Roman" w:hAnsi="Courier New" w:cs="Courier New"/>
          <w:color w:val="DD2200"/>
          <w:kern w:val="0"/>
          <w:sz w:val="20"/>
          <w:szCs w:val="20"/>
          <w:lang w:val="en-US" w:eastAsia="en-US"/>
        </w:rPr>
        <w:t>id</w:t>
      </w:r>
      <w:proofErr w:type="spellEnd"/>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/&gt;</w:t>
      </w:r>
    </w:p>
    <w:p w:rsidR="000E29D5" w:rsidRDefault="000E29D5" w:rsidP="000E29D5">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007700"/>
          <w:kern w:val="0"/>
          <w:sz w:val="20"/>
          <w:szCs w:val="20"/>
          <w:lang w:val="en-US" w:eastAsia="en-US"/>
        </w:rPr>
      </w:pP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&lt;constructor-</w:t>
      </w:r>
      <w:proofErr w:type="spellStart"/>
      <w:r w:rsidRPr="000E29D5">
        <w:rPr>
          <w:rFonts w:ascii="Courier New" w:eastAsia="Times New Roman" w:hAnsi="Courier New" w:cs="Courier New"/>
          <w:color w:val="007700"/>
          <w:kern w:val="0"/>
          <w:sz w:val="20"/>
          <w:szCs w:val="20"/>
          <w:lang w:val="en-US" w:eastAsia="en-US"/>
        </w:rPr>
        <w:t>arg</w:t>
      </w:r>
      <w:proofErr w:type="spellEnd"/>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value</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r>
        <w:rPr>
          <w:rFonts w:ascii="Courier New" w:eastAsia="Times New Roman" w:hAnsi="Courier New" w:cs="Courier New"/>
          <w:color w:val="DD2200"/>
          <w:kern w:val="0"/>
          <w:sz w:val="20"/>
          <w:szCs w:val="20"/>
          <w:lang w:val="en-US" w:eastAsia="en-US"/>
        </w:rPr>
        <w:t>integer</w:t>
      </w:r>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007700"/>
          <w:kern w:val="0"/>
          <w:sz w:val="20"/>
          <w:szCs w:val="20"/>
          <w:lang w:val="en-US" w:eastAsia="en-US"/>
        </w:rPr>
        <w:t>/&gt;</w:t>
      </w:r>
    </w:p>
    <w:p w:rsidR="000E29D5" w:rsidRDefault="000E29D5" w:rsidP="000E29D5">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007700"/>
          <w:kern w:val="0"/>
          <w:sz w:val="20"/>
          <w:szCs w:val="20"/>
          <w:lang w:val="en-US" w:eastAsia="en-US"/>
        </w:rPr>
      </w:pPr>
      <w:r>
        <w:rPr>
          <w:rFonts w:ascii="Courier New" w:eastAsia="Times New Roman" w:hAnsi="Courier New" w:cs="Courier New"/>
          <w:color w:val="007700"/>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&lt;constructor-</w:t>
      </w:r>
      <w:proofErr w:type="spellStart"/>
      <w:r w:rsidRPr="000E29D5">
        <w:rPr>
          <w:rFonts w:ascii="Courier New" w:eastAsia="Times New Roman" w:hAnsi="Courier New" w:cs="Courier New"/>
          <w:color w:val="007700"/>
          <w:kern w:val="0"/>
          <w:sz w:val="20"/>
          <w:szCs w:val="20"/>
          <w:lang w:val="en-US" w:eastAsia="en-US"/>
        </w:rPr>
        <w:t>arg</w:t>
      </w:r>
      <w:proofErr w:type="spellEnd"/>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value</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DD2200"/>
          <w:kern w:val="0"/>
          <w:sz w:val="20"/>
          <w:szCs w:val="20"/>
          <w:lang w:val="en-US" w:eastAsia="en-US"/>
        </w:rPr>
        <w:t>true</w:t>
      </w:r>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007700"/>
          <w:kern w:val="0"/>
          <w:sz w:val="20"/>
          <w:szCs w:val="20"/>
          <w:lang w:val="en-US" w:eastAsia="en-US"/>
        </w:rPr>
        <w:t>/&gt;</w:t>
      </w:r>
    </w:p>
    <w:p w:rsidR="000E29D5" w:rsidRPr="000E29D5" w:rsidRDefault="000E29D5" w:rsidP="000E29D5">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sidRPr="000E29D5">
        <w:rPr>
          <w:rFonts w:ascii="Courier New" w:eastAsia="Times New Roman" w:hAnsi="Courier New" w:cs="Courier New"/>
          <w:color w:val="777777"/>
          <w:kern w:val="0"/>
          <w:sz w:val="20"/>
          <w:szCs w:val="20"/>
          <w:lang w:val="en-US" w:eastAsia="en-US"/>
        </w:rPr>
        <w:t>&lt;!-- note: 3rd parameter value true indicates this value acts as a key. Otherwise, jBilling can provide each record a unique key --&gt;</w:t>
      </w:r>
    </w:p>
    <w:p w:rsidR="000E29D5" w:rsidRDefault="000E29D5" w:rsidP="000E29D5">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007700"/>
          <w:kern w:val="0"/>
          <w:sz w:val="20"/>
          <w:szCs w:val="20"/>
          <w:lang w:val="en-US" w:eastAsia="en-US"/>
        </w:rPr>
      </w:pP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&lt;/bean&gt;</w:t>
      </w:r>
    </w:p>
    <w:p w:rsidR="000E29D5" w:rsidRPr="000E29D5" w:rsidRDefault="000E29D5" w:rsidP="000E29D5">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Pr>
          <w:rFonts w:ascii="Courier New" w:eastAsia="Times New Roman" w:hAnsi="Courier New" w:cs="Courier New"/>
          <w:color w:val="007700"/>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&lt;bean</w:t>
      </w: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class</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proofErr w:type="spellStart"/>
      <w:r w:rsidRPr="000E29D5">
        <w:rPr>
          <w:rFonts w:ascii="Courier New" w:eastAsia="Times New Roman" w:hAnsi="Courier New" w:cs="Courier New"/>
          <w:color w:val="DD2200"/>
          <w:kern w:val="0"/>
          <w:sz w:val="20"/>
          <w:szCs w:val="20"/>
          <w:lang w:val="en-US" w:eastAsia="en-US"/>
        </w:rPr>
        <w:t>com.sapienter.jbilling.server.mediation.FormatField</w:t>
      </w:r>
      <w:proofErr w:type="spellEnd"/>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007700"/>
          <w:kern w:val="0"/>
          <w:sz w:val="20"/>
          <w:szCs w:val="20"/>
          <w:lang w:val="en-US" w:eastAsia="en-US"/>
        </w:rPr>
        <w:t>&gt;</w:t>
      </w:r>
    </w:p>
    <w:p w:rsidR="000E29D5" w:rsidRPr="000E29D5" w:rsidRDefault="000E29D5" w:rsidP="000E29D5">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&lt;constructor-</w:t>
      </w:r>
      <w:proofErr w:type="spellStart"/>
      <w:r w:rsidRPr="000E29D5">
        <w:rPr>
          <w:rFonts w:ascii="Courier New" w:eastAsia="Times New Roman" w:hAnsi="Courier New" w:cs="Courier New"/>
          <w:color w:val="007700"/>
          <w:kern w:val="0"/>
          <w:sz w:val="20"/>
          <w:szCs w:val="20"/>
          <w:lang w:val="en-US" w:eastAsia="en-US"/>
        </w:rPr>
        <w:t>arg</w:t>
      </w:r>
      <w:proofErr w:type="spellEnd"/>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value</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proofErr w:type="spellStart"/>
      <w:r>
        <w:rPr>
          <w:rFonts w:ascii="Courier New" w:eastAsia="Times New Roman" w:hAnsi="Courier New" w:cs="Courier New"/>
          <w:color w:val="DD2200"/>
          <w:kern w:val="0"/>
          <w:sz w:val="20"/>
          <w:szCs w:val="20"/>
          <w:lang w:val="en-US" w:eastAsia="en-US"/>
        </w:rPr>
        <w:t>user_name</w:t>
      </w:r>
      <w:proofErr w:type="spellEnd"/>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/&gt;</w:t>
      </w:r>
    </w:p>
    <w:p w:rsidR="000E29D5" w:rsidRPr="000E29D5" w:rsidRDefault="000E29D5" w:rsidP="000E29D5">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&lt;constructor-</w:t>
      </w:r>
      <w:proofErr w:type="spellStart"/>
      <w:r w:rsidRPr="000E29D5">
        <w:rPr>
          <w:rFonts w:ascii="Courier New" w:eastAsia="Times New Roman" w:hAnsi="Courier New" w:cs="Courier New"/>
          <w:color w:val="007700"/>
          <w:kern w:val="0"/>
          <w:sz w:val="20"/>
          <w:szCs w:val="20"/>
          <w:lang w:val="en-US" w:eastAsia="en-US"/>
        </w:rPr>
        <w:t>arg</w:t>
      </w:r>
      <w:proofErr w:type="spellEnd"/>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value</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r>
        <w:rPr>
          <w:rFonts w:ascii="Courier New" w:eastAsia="Times New Roman" w:hAnsi="Courier New" w:cs="Courier New"/>
          <w:color w:val="DD2200"/>
          <w:kern w:val="0"/>
          <w:sz w:val="20"/>
          <w:szCs w:val="20"/>
          <w:lang w:val="en-US" w:eastAsia="en-US"/>
        </w:rPr>
        <w:t>string</w:t>
      </w:r>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007700"/>
          <w:kern w:val="0"/>
          <w:sz w:val="20"/>
          <w:szCs w:val="20"/>
          <w:lang w:val="en-US" w:eastAsia="en-US"/>
        </w:rPr>
        <w:t>/&gt;</w:t>
      </w:r>
    </w:p>
    <w:p w:rsidR="000E29D5" w:rsidRPr="000E29D5" w:rsidRDefault="00BF3B2E" w:rsidP="000E29D5">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Pr>
          <w:rFonts w:ascii="Courier New" w:eastAsia="Times New Roman" w:hAnsi="Courier New" w:cs="Courier New"/>
          <w:color w:val="333333"/>
          <w:kern w:val="0"/>
          <w:sz w:val="20"/>
          <w:szCs w:val="20"/>
          <w:lang w:val="en-US" w:eastAsia="en-US"/>
        </w:rPr>
        <w:t xml:space="preserve"> </w:t>
      </w:r>
      <w:r w:rsidR="000E29D5" w:rsidRPr="000E29D5">
        <w:rPr>
          <w:rFonts w:ascii="Courier New" w:eastAsia="Times New Roman" w:hAnsi="Courier New" w:cs="Courier New"/>
          <w:color w:val="333333"/>
          <w:kern w:val="0"/>
          <w:sz w:val="20"/>
          <w:szCs w:val="20"/>
          <w:lang w:val="en-US" w:eastAsia="en-US"/>
        </w:rPr>
        <w:t xml:space="preserve">       </w:t>
      </w:r>
      <w:r w:rsidR="000E29D5" w:rsidRPr="000E29D5">
        <w:rPr>
          <w:rFonts w:ascii="Courier New" w:eastAsia="Times New Roman" w:hAnsi="Courier New" w:cs="Courier New"/>
          <w:color w:val="007700"/>
          <w:kern w:val="0"/>
          <w:sz w:val="20"/>
          <w:szCs w:val="20"/>
          <w:lang w:val="en-US" w:eastAsia="en-US"/>
        </w:rPr>
        <w:t>&lt;/bean&gt;</w:t>
      </w:r>
    </w:p>
    <w:p w:rsidR="000E29D5" w:rsidRPr="000E29D5" w:rsidRDefault="000E29D5" w:rsidP="000E29D5">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&lt;bean</w:t>
      </w: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class</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proofErr w:type="spellStart"/>
      <w:r w:rsidRPr="000E29D5">
        <w:rPr>
          <w:rFonts w:ascii="Courier New" w:eastAsia="Times New Roman" w:hAnsi="Courier New" w:cs="Courier New"/>
          <w:color w:val="DD2200"/>
          <w:kern w:val="0"/>
          <w:sz w:val="20"/>
          <w:szCs w:val="20"/>
          <w:lang w:val="en-US" w:eastAsia="en-US"/>
        </w:rPr>
        <w:t>com.sapienter.jbilling.server.mediation.FormatField</w:t>
      </w:r>
      <w:proofErr w:type="spellEnd"/>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007700"/>
          <w:kern w:val="0"/>
          <w:sz w:val="20"/>
          <w:szCs w:val="20"/>
          <w:lang w:val="en-US" w:eastAsia="en-US"/>
        </w:rPr>
        <w:t>&gt;</w:t>
      </w:r>
    </w:p>
    <w:p w:rsidR="000E29D5" w:rsidRPr="000E29D5" w:rsidRDefault="000E29D5" w:rsidP="000E29D5">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&lt;constructor-</w:t>
      </w:r>
      <w:proofErr w:type="spellStart"/>
      <w:r w:rsidRPr="000E29D5">
        <w:rPr>
          <w:rFonts w:ascii="Courier New" w:eastAsia="Times New Roman" w:hAnsi="Courier New" w:cs="Courier New"/>
          <w:color w:val="007700"/>
          <w:kern w:val="0"/>
          <w:sz w:val="20"/>
          <w:szCs w:val="20"/>
          <w:lang w:val="en-US" w:eastAsia="en-US"/>
        </w:rPr>
        <w:t>arg</w:t>
      </w:r>
      <w:proofErr w:type="spellEnd"/>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value</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proofErr w:type="spellStart"/>
      <w:r>
        <w:rPr>
          <w:rFonts w:ascii="Courier New" w:eastAsia="Times New Roman" w:hAnsi="Courier New" w:cs="Courier New"/>
          <w:color w:val="DD2200"/>
          <w:kern w:val="0"/>
          <w:sz w:val="20"/>
          <w:szCs w:val="20"/>
          <w:lang w:val="en-US" w:eastAsia="en-US"/>
        </w:rPr>
        <w:t>start_time</w:t>
      </w:r>
      <w:proofErr w:type="spellEnd"/>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/&gt;</w:t>
      </w:r>
    </w:p>
    <w:p w:rsidR="000E29D5" w:rsidRPr="000E29D5" w:rsidRDefault="000E29D5" w:rsidP="000E29D5">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&lt;constructor-</w:t>
      </w:r>
      <w:proofErr w:type="spellStart"/>
      <w:r w:rsidRPr="000E29D5">
        <w:rPr>
          <w:rFonts w:ascii="Courier New" w:eastAsia="Times New Roman" w:hAnsi="Courier New" w:cs="Courier New"/>
          <w:color w:val="007700"/>
          <w:kern w:val="0"/>
          <w:sz w:val="20"/>
          <w:szCs w:val="20"/>
          <w:lang w:val="en-US" w:eastAsia="en-US"/>
        </w:rPr>
        <w:t>arg</w:t>
      </w:r>
      <w:proofErr w:type="spellEnd"/>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value</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DD2200"/>
          <w:kern w:val="0"/>
          <w:sz w:val="20"/>
          <w:szCs w:val="20"/>
          <w:lang w:val="en-US" w:eastAsia="en-US"/>
        </w:rPr>
        <w:t>date</w:t>
      </w:r>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007700"/>
          <w:kern w:val="0"/>
          <w:sz w:val="20"/>
          <w:szCs w:val="20"/>
          <w:lang w:val="en-US" w:eastAsia="en-US"/>
        </w:rPr>
        <w:t>/&gt;</w:t>
      </w:r>
      <w:r w:rsidRPr="000E29D5">
        <w:rPr>
          <w:rFonts w:ascii="Courier New" w:eastAsia="Times New Roman" w:hAnsi="Courier New" w:cs="Courier New"/>
          <w:color w:val="333333"/>
          <w:kern w:val="0"/>
          <w:sz w:val="20"/>
          <w:szCs w:val="20"/>
          <w:lang w:val="en-US" w:eastAsia="en-US"/>
        </w:rPr>
        <w:t xml:space="preserve"> </w:t>
      </w:r>
    </w:p>
    <w:p w:rsidR="000E29D5" w:rsidRPr="000E29D5" w:rsidRDefault="000E29D5" w:rsidP="000E29D5">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777777"/>
          <w:kern w:val="0"/>
          <w:sz w:val="20"/>
          <w:szCs w:val="20"/>
          <w:lang w:val="en-US" w:eastAsia="en-US"/>
        </w:rPr>
        <w:t>&lt;!-- note: date format is a separate configuration, where you can specify, what format this date is --&gt;</w:t>
      </w:r>
    </w:p>
    <w:p w:rsidR="000E29D5" w:rsidRPr="000E29D5" w:rsidRDefault="000E29D5" w:rsidP="000E29D5">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&lt;/bean&gt;</w:t>
      </w:r>
    </w:p>
    <w:p w:rsidR="00BF3B2E" w:rsidRPr="000E29D5" w:rsidRDefault="00BF3B2E" w:rsidP="00BF3B2E">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Pr>
          <w:rFonts w:ascii="Courier New" w:eastAsia="Times New Roman" w:hAnsi="Courier New" w:cs="Courier New"/>
          <w:color w:val="007700"/>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&lt;bean</w:t>
      </w: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class</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proofErr w:type="spellStart"/>
      <w:r w:rsidRPr="000E29D5">
        <w:rPr>
          <w:rFonts w:ascii="Courier New" w:eastAsia="Times New Roman" w:hAnsi="Courier New" w:cs="Courier New"/>
          <w:color w:val="DD2200"/>
          <w:kern w:val="0"/>
          <w:sz w:val="20"/>
          <w:szCs w:val="20"/>
          <w:lang w:val="en-US" w:eastAsia="en-US"/>
        </w:rPr>
        <w:t>com.sapienter.jbilling.server.mediation.FormatField</w:t>
      </w:r>
      <w:proofErr w:type="spellEnd"/>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007700"/>
          <w:kern w:val="0"/>
          <w:sz w:val="20"/>
          <w:szCs w:val="20"/>
          <w:lang w:val="en-US" w:eastAsia="en-US"/>
        </w:rPr>
        <w:t>&gt;</w:t>
      </w:r>
    </w:p>
    <w:p w:rsidR="00BF3B2E" w:rsidRPr="000E29D5" w:rsidRDefault="00BF3B2E" w:rsidP="00BF3B2E">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&lt;constructor-</w:t>
      </w:r>
      <w:proofErr w:type="spellStart"/>
      <w:r w:rsidRPr="000E29D5">
        <w:rPr>
          <w:rFonts w:ascii="Courier New" w:eastAsia="Times New Roman" w:hAnsi="Courier New" w:cs="Courier New"/>
          <w:color w:val="007700"/>
          <w:kern w:val="0"/>
          <w:sz w:val="20"/>
          <w:szCs w:val="20"/>
          <w:lang w:val="en-US" w:eastAsia="en-US"/>
        </w:rPr>
        <w:t>arg</w:t>
      </w:r>
      <w:proofErr w:type="spellEnd"/>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value</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r>
        <w:rPr>
          <w:rFonts w:ascii="Courier New" w:eastAsia="Times New Roman" w:hAnsi="Courier New" w:cs="Courier New"/>
          <w:color w:val="DD2200"/>
          <w:kern w:val="0"/>
          <w:sz w:val="20"/>
          <w:szCs w:val="20"/>
          <w:lang w:val="en-US" w:eastAsia="en-US"/>
        </w:rPr>
        <w:t>duration</w:t>
      </w:r>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/&gt;</w:t>
      </w:r>
    </w:p>
    <w:p w:rsidR="00BF3B2E" w:rsidRDefault="00BF3B2E" w:rsidP="00BF3B2E">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007700"/>
          <w:kern w:val="0"/>
          <w:sz w:val="20"/>
          <w:szCs w:val="20"/>
          <w:lang w:val="en-US" w:eastAsia="en-US"/>
        </w:rPr>
      </w:pP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&lt;constructor-</w:t>
      </w:r>
      <w:proofErr w:type="spellStart"/>
      <w:r w:rsidRPr="000E29D5">
        <w:rPr>
          <w:rFonts w:ascii="Courier New" w:eastAsia="Times New Roman" w:hAnsi="Courier New" w:cs="Courier New"/>
          <w:color w:val="007700"/>
          <w:kern w:val="0"/>
          <w:sz w:val="20"/>
          <w:szCs w:val="20"/>
          <w:lang w:val="en-US" w:eastAsia="en-US"/>
        </w:rPr>
        <w:t>arg</w:t>
      </w:r>
      <w:proofErr w:type="spellEnd"/>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value</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r>
        <w:rPr>
          <w:rFonts w:ascii="Courier New" w:eastAsia="Times New Roman" w:hAnsi="Courier New" w:cs="Courier New"/>
          <w:color w:val="DD2200"/>
          <w:kern w:val="0"/>
          <w:sz w:val="20"/>
          <w:szCs w:val="20"/>
          <w:lang w:val="en-US" w:eastAsia="en-US"/>
        </w:rPr>
        <w:t>decimal</w:t>
      </w:r>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007700"/>
          <w:kern w:val="0"/>
          <w:sz w:val="20"/>
          <w:szCs w:val="20"/>
          <w:lang w:val="en-US" w:eastAsia="en-US"/>
        </w:rPr>
        <w:t>/&gt;</w:t>
      </w:r>
    </w:p>
    <w:p w:rsidR="00BF3B2E" w:rsidRPr="000E29D5" w:rsidRDefault="00BF3B2E" w:rsidP="00BF3B2E">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Pr>
          <w:rFonts w:ascii="Courier New" w:eastAsia="Times New Roman" w:hAnsi="Courier New" w:cs="Courier New"/>
          <w:color w:val="777777"/>
          <w:kern w:val="0"/>
          <w:sz w:val="20"/>
          <w:szCs w:val="20"/>
          <w:lang w:val="en-US" w:eastAsia="en-US"/>
        </w:rPr>
        <w:tab/>
      </w:r>
      <w:r>
        <w:rPr>
          <w:rFonts w:ascii="Courier New" w:eastAsia="Times New Roman" w:hAnsi="Courier New" w:cs="Courier New"/>
          <w:color w:val="777777"/>
          <w:kern w:val="0"/>
          <w:sz w:val="20"/>
          <w:szCs w:val="20"/>
          <w:lang w:val="en-US" w:eastAsia="en-US"/>
        </w:rPr>
        <w:tab/>
      </w:r>
      <w:r w:rsidRPr="000E29D5">
        <w:rPr>
          <w:rFonts w:ascii="Courier New" w:eastAsia="Times New Roman" w:hAnsi="Courier New" w:cs="Courier New"/>
          <w:color w:val="777777"/>
          <w:kern w:val="0"/>
          <w:sz w:val="20"/>
          <w:szCs w:val="20"/>
          <w:lang w:val="en-US" w:eastAsia="en-US"/>
        </w:rPr>
        <w:t xml:space="preserve">&lt;!-- note: </w:t>
      </w:r>
      <w:r>
        <w:rPr>
          <w:rFonts w:ascii="Courier New" w:eastAsia="Times New Roman" w:hAnsi="Courier New" w:cs="Courier New"/>
          <w:color w:val="777777"/>
          <w:kern w:val="0"/>
          <w:sz w:val="20"/>
          <w:szCs w:val="20"/>
          <w:lang w:val="en-US" w:eastAsia="en-US"/>
        </w:rPr>
        <w:t>duration is marked ‘decimal’, in anticipation of fractional duration decimal values</w:t>
      </w:r>
      <w:r w:rsidRPr="000E29D5">
        <w:rPr>
          <w:rFonts w:ascii="Courier New" w:eastAsia="Times New Roman" w:hAnsi="Courier New" w:cs="Courier New"/>
          <w:color w:val="777777"/>
          <w:kern w:val="0"/>
          <w:sz w:val="20"/>
          <w:szCs w:val="20"/>
          <w:lang w:val="en-US" w:eastAsia="en-US"/>
        </w:rPr>
        <w:t xml:space="preserve"> --&gt;</w:t>
      </w:r>
    </w:p>
    <w:p w:rsidR="00BF3B2E" w:rsidRPr="000E29D5" w:rsidRDefault="00BF3B2E" w:rsidP="00BF3B2E">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&lt;/bean&gt;</w:t>
      </w:r>
    </w:p>
    <w:p w:rsidR="00BF3B2E" w:rsidRPr="000E29D5" w:rsidRDefault="00BF3B2E" w:rsidP="00BF3B2E">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Pr>
          <w:rFonts w:ascii="Courier New" w:eastAsia="Times New Roman" w:hAnsi="Courier New" w:cs="Courier New"/>
          <w:color w:val="007700"/>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&lt;bean</w:t>
      </w: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class</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proofErr w:type="spellStart"/>
      <w:r w:rsidRPr="000E29D5">
        <w:rPr>
          <w:rFonts w:ascii="Courier New" w:eastAsia="Times New Roman" w:hAnsi="Courier New" w:cs="Courier New"/>
          <w:color w:val="DD2200"/>
          <w:kern w:val="0"/>
          <w:sz w:val="20"/>
          <w:szCs w:val="20"/>
          <w:lang w:val="en-US" w:eastAsia="en-US"/>
        </w:rPr>
        <w:t>com.sapienter.jbilling.server.mediation.FormatField</w:t>
      </w:r>
      <w:proofErr w:type="spellEnd"/>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007700"/>
          <w:kern w:val="0"/>
          <w:sz w:val="20"/>
          <w:szCs w:val="20"/>
          <w:lang w:val="en-US" w:eastAsia="en-US"/>
        </w:rPr>
        <w:t>&gt;</w:t>
      </w:r>
    </w:p>
    <w:p w:rsidR="00BF3B2E" w:rsidRPr="000E29D5" w:rsidRDefault="00BF3B2E" w:rsidP="00BF3B2E">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&lt;constructor-</w:t>
      </w:r>
      <w:proofErr w:type="spellStart"/>
      <w:r w:rsidRPr="000E29D5">
        <w:rPr>
          <w:rFonts w:ascii="Courier New" w:eastAsia="Times New Roman" w:hAnsi="Courier New" w:cs="Courier New"/>
          <w:color w:val="007700"/>
          <w:kern w:val="0"/>
          <w:sz w:val="20"/>
          <w:szCs w:val="20"/>
          <w:lang w:val="en-US" w:eastAsia="en-US"/>
        </w:rPr>
        <w:t>arg</w:t>
      </w:r>
      <w:proofErr w:type="spellEnd"/>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value</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r>
        <w:rPr>
          <w:rFonts w:ascii="Courier New" w:eastAsia="Times New Roman" w:hAnsi="Courier New" w:cs="Courier New"/>
          <w:color w:val="DD2200"/>
          <w:kern w:val="0"/>
          <w:sz w:val="20"/>
          <w:szCs w:val="20"/>
          <w:lang w:val="en-US" w:eastAsia="en-US"/>
        </w:rPr>
        <w:t>length</w:t>
      </w:r>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/&gt;</w:t>
      </w:r>
    </w:p>
    <w:p w:rsidR="00BF3B2E" w:rsidRDefault="00BF3B2E" w:rsidP="00BF3B2E">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007700"/>
          <w:kern w:val="0"/>
          <w:sz w:val="20"/>
          <w:szCs w:val="20"/>
          <w:lang w:val="en-US" w:eastAsia="en-US"/>
        </w:rPr>
      </w:pP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&lt;constructor-</w:t>
      </w:r>
      <w:proofErr w:type="spellStart"/>
      <w:r w:rsidRPr="000E29D5">
        <w:rPr>
          <w:rFonts w:ascii="Courier New" w:eastAsia="Times New Roman" w:hAnsi="Courier New" w:cs="Courier New"/>
          <w:color w:val="007700"/>
          <w:kern w:val="0"/>
          <w:sz w:val="20"/>
          <w:szCs w:val="20"/>
          <w:lang w:val="en-US" w:eastAsia="en-US"/>
        </w:rPr>
        <w:t>arg</w:t>
      </w:r>
      <w:proofErr w:type="spellEnd"/>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value</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r>
        <w:rPr>
          <w:rFonts w:ascii="Courier New" w:eastAsia="Times New Roman" w:hAnsi="Courier New" w:cs="Courier New"/>
          <w:color w:val="DD2200"/>
          <w:kern w:val="0"/>
          <w:sz w:val="20"/>
          <w:szCs w:val="20"/>
          <w:lang w:val="en-US" w:eastAsia="en-US"/>
        </w:rPr>
        <w:t>integer</w:t>
      </w:r>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007700"/>
          <w:kern w:val="0"/>
          <w:sz w:val="20"/>
          <w:szCs w:val="20"/>
          <w:lang w:val="en-US" w:eastAsia="en-US"/>
        </w:rPr>
        <w:t>/&gt;</w:t>
      </w:r>
    </w:p>
    <w:p w:rsidR="00BF3B2E" w:rsidRPr="000E29D5" w:rsidRDefault="00BF3B2E" w:rsidP="00BF3B2E">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&lt;/bean&gt;</w:t>
      </w:r>
    </w:p>
    <w:p w:rsidR="00BF3B2E" w:rsidRPr="000E29D5" w:rsidRDefault="00BF3B2E" w:rsidP="00BF3B2E">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Pr>
          <w:rFonts w:ascii="Courier New" w:eastAsia="Times New Roman" w:hAnsi="Courier New" w:cs="Courier New"/>
          <w:color w:val="007700"/>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&lt;bean</w:t>
      </w: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class</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proofErr w:type="spellStart"/>
      <w:r w:rsidRPr="000E29D5">
        <w:rPr>
          <w:rFonts w:ascii="Courier New" w:eastAsia="Times New Roman" w:hAnsi="Courier New" w:cs="Courier New"/>
          <w:color w:val="DD2200"/>
          <w:kern w:val="0"/>
          <w:sz w:val="20"/>
          <w:szCs w:val="20"/>
          <w:lang w:val="en-US" w:eastAsia="en-US"/>
        </w:rPr>
        <w:t>com.sapienter.jbilling.server.mediation.FormatField</w:t>
      </w:r>
      <w:proofErr w:type="spellEnd"/>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007700"/>
          <w:kern w:val="0"/>
          <w:sz w:val="20"/>
          <w:szCs w:val="20"/>
          <w:lang w:val="en-US" w:eastAsia="en-US"/>
        </w:rPr>
        <w:t>&gt;</w:t>
      </w:r>
    </w:p>
    <w:p w:rsidR="00BF3B2E" w:rsidRPr="000E29D5" w:rsidRDefault="00BF3B2E" w:rsidP="00BF3B2E">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&lt;constructor-</w:t>
      </w:r>
      <w:proofErr w:type="spellStart"/>
      <w:r w:rsidRPr="000E29D5">
        <w:rPr>
          <w:rFonts w:ascii="Courier New" w:eastAsia="Times New Roman" w:hAnsi="Courier New" w:cs="Courier New"/>
          <w:color w:val="007700"/>
          <w:kern w:val="0"/>
          <w:sz w:val="20"/>
          <w:szCs w:val="20"/>
          <w:lang w:val="en-US" w:eastAsia="en-US"/>
        </w:rPr>
        <w:t>arg</w:t>
      </w:r>
      <w:proofErr w:type="spellEnd"/>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value</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r>
        <w:rPr>
          <w:rFonts w:ascii="Courier New" w:eastAsia="Times New Roman" w:hAnsi="Courier New" w:cs="Courier New"/>
          <w:color w:val="DD2200"/>
          <w:kern w:val="0"/>
          <w:sz w:val="20"/>
          <w:szCs w:val="20"/>
          <w:lang w:val="en-US" w:eastAsia="en-US"/>
        </w:rPr>
        <w:t>client</w:t>
      </w:r>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/&gt;</w:t>
      </w:r>
    </w:p>
    <w:p w:rsidR="00BF3B2E" w:rsidRDefault="00BF3B2E" w:rsidP="00BF3B2E">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007700"/>
          <w:kern w:val="0"/>
          <w:sz w:val="20"/>
          <w:szCs w:val="20"/>
          <w:lang w:val="en-US" w:eastAsia="en-US"/>
        </w:rPr>
      </w:pP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&lt;constructor-</w:t>
      </w:r>
      <w:proofErr w:type="spellStart"/>
      <w:r w:rsidRPr="000E29D5">
        <w:rPr>
          <w:rFonts w:ascii="Courier New" w:eastAsia="Times New Roman" w:hAnsi="Courier New" w:cs="Courier New"/>
          <w:color w:val="007700"/>
          <w:kern w:val="0"/>
          <w:sz w:val="20"/>
          <w:szCs w:val="20"/>
          <w:lang w:val="en-US" w:eastAsia="en-US"/>
        </w:rPr>
        <w:t>arg</w:t>
      </w:r>
      <w:proofErr w:type="spellEnd"/>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value</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r>
        <w:rPr>
          <w:rFonts w:ascii="Courier New" w:eastAsia="Times New Roman" w:hAnsi="Courier New" w:cs="Courier New"/>
          <w:color w:val="DD2200"/>
          <w:kern w:val="0"/>
          <w:sz w:val="20"/>
          <w:szCs w:val="20"/>
          <w:lang w:val="en-US" w:eastAsia="en-US"/>
        </w:rPr>
        <w:t>string</w:t>
      </w:r>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007700"/>
          <w:kern w:val="0"/>
          <w:sz w:val="20"/>
          <w:szCs w:val="20"/>
          <w:lang w:val="en-US" w:eastAsia="en-US"/>
        </w:rPr>
        <w:t>/&gt;</w:t>
      </w:r>
    </w:p>
    <w:p w:rsidR="000E29D5" w:rsidRPr="000E29D5" w:rsidRDefault="00BF3B2E" w:rsidP="00BF3B2E">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&lt;/bean&gt;</w:t>
      </w:r>
    </w:p>
    <w:p w:rsidR="00BF3B2E" w:rsidRPr="000E29D5" w:rsidRDefault="00BF3B2E" w:rsidP="00BF3B2E">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Pr>
          <w:rFonts w:ascii="Courier New" w:eastAsia="Times New Roman" w:hAnsi="Courier New" w:cs="Courier New"/>
          <w:color w:val="007700"/>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&lt;bean</w:t>
      </w: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class</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proofErr w:type="spellStart"/>
      <w:r w:rsidRPr="000E29D5">
        <w:rPr>
          <w:rFonts w:ascii="Courier New" w:eastAsia="Times New Roman" w:hAnsi="Courier New" w:cs="Courier New"/>
          <w:color w:val="DD2200"/>
          <w:kern w:val="0"/>
          <w:sz w:val="20"/>
          <w:szCs w:val="20"/>
          <w:lang w:val="en-US" w:eastAsia="en-US"/>
        </w:rPr>
        <w:t>com.sapienter.jbilling.server.mediation.FormatField</w:t>
      </w:r>
      <w:proofErr w:type="spellEnd"/>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007700"/>
          <w:kern w:val="0"/>
          <w:sz w:val="20"/>
          <w:szCs w:val="20"/>
          <w:lang w:val="en-US" w:eastAsia="en-US"/>
        </w:rPr>
        <w:t>&gt;</w:t>
      </w:r>
    </w:p>
    <w:p w:rsidR="00BF3B2E" w:rsidRPr="000E29D5" w:rsidRDefault="00BF3B2E" w:rsidP="00BF3B2E">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333333"/>
          <w:kern w:val="0"/>
          <w:sz w:val="20"/>
          <w:szCs w:val="20"/>
          <w:lang w:val="en-US" w:eastAsia="en-US"/>
        </w:rPr>
      </w:pP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&lt;constructor-</w:t>
      </w:r>
      <w:proofErr w:type="spellStart"/>
      <w:r w:rsidRPr="000E29D5">
        <w:rPr>
          <w:rFonts w:ascii="Courier New" w:eastAsia="Times New Roman" w:hAnsi="Courier New" w:cs="Courier New"/>
          <w:color w:val="007700"/>
          <w:kern w:val="0"/>
          <w:sz w:val="20"/>
          <w:szCs w:val="20"/>
          <w:lang w:val="en-US" w:eastAsia="en-US"/>
        </w:rPr>
        <w:t>arg</w:t>
      </w:r>
      <w:proofErr w:type="spellEnd"/>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value</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r>
        <w:rPr>
          <w:rFonts w:ascii="Courier New" w:eastAsia="Times New Roman" w:hAnsi="Courier New" w:cs="Courier New"/>
          <w:color w:val="DD2200"/>
          <w:kern w:val="0"/>
          <w:sz w:val="20"/>
          <w:szCs w:val="20"/>
          <w:lang w:val="en-US" w:eastAsia="en-US"/>
        </w:rPr>
        <w:t>destination</w:t>
      </w:r>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/&gt;</w:t>
      </w:r>
    </w:p>
    <w:p w:rsidR="00BF3B2E" w:rsidRDefault="00BF3B2E" w:rsidP="00BF3B2E">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007700"/>
          <w:kern w:val="0"/>
          <w:sz w:val="20"/>
          <w:szCs w:val="20"/>
          <w:lang w:val="en-US" w:eastAsia="en-US"/>
        </w:rPr>
      </w:pP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&lt;constructor-</w:t>
      </w:r>
      <w:proofErr w:type="spellStart"/>
      <w:r w:rsidRPr="000E29D5">
        <w:rPr>
          <w:rFonts w:ascii="Courier New" w:eastAsia="Times New Roman" w:hAnsi="Courier New" w:cs="Courier New"/>
          <w:color w:val="007700"/>
          <w:kern w:val="0"/>
          <w:sz w:val="20"/>
          <w:szCs w:val="20"/>
          <w:lang w:val="en-US" w:eastAsia="en-US"/>
        </w:rPr>
        <w:t>arg</w:t>
      </w:r>
      <w:proofErr w:type="spellEnd"/>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BB4488"/>
          <w:kern w:val="0"/>
          <w:sz w:val="20"/>
          <w:szCs w:val="20"/>
          <w:lang w:val="en-US" w:eastAsia="en-US"/>
        </w:rPr>
        <w:t>value</w:t>
      </w:r>
      <w:r w:rsidRPr="000E29D5">
        <w:rPr>
          <w:rFonts w:ascii="Courier New" w:eastAsia="Times New Roman" w:hAnsi="Courier New" w:cs="Courier New"/>
          <w:color w:val="333333"/>
          <w:kern w:val="0"/>
          <w:sz w:val="20"/>
          <w:szCs w:val="20"/>
          <w:lang w:val="en-US" w:eastAsia="en-US"/>
        </w:rPr>
        <w:t>=</w:t>
      </w:r>
      <w:r w:rsidRPr="000E29D5">
        <w:rPr>
          <w:rFonts w:ascii="Courier New" w:eastAsia="Times New Roman" w:hAnsi="Courier New" w:cs="Courier New"/>
          <w:color w:val="771100"/>
          <w:kern w:val="0"/>
          <w:sz w:val="20"/>
          <w:szCs w:val="20"/>
          <w:lang w:val="en-US" w:eastAsia="en-US"/>
        </w:rPr>
        <w:t>"</w:t>
      </w:r>
      <w:r>
        <w:rPr>
          <w:rFonts w:ascii="Courier New" w:eastAsia="Times New Roman" w:hAnsi="Courier New" w:cs="Courier New"/>
          <w:color w:val="DD2200"/>
          <w:kern w:val="0"/>
          <w:sz w:val="20"/>
          <w:szCs w:val="20"/>
          <w:lang w:val="en-US" w:eastAsia="en-US"/>
        </w:rPr>
        <w:t>string</w:t>
      </w:r>
      <w:r w:rsidRPr="000E29D5">
        <w:rPr>
          <w:rFonts w:ascii="Courier New" w:eastAsia="Times New Roman" w:hAnsi="Courier New" w:cs="Courier New"/>
          <w:color w:val="771100"/>
          <w:kern w:val="0"/>
          <w:sz w:val="20"/>
          <w:szCs w:val="20"/>
          <w:lang w:val="en-US" w:eastAsia="en-US"/>
        </w:rPr>
        <w:t>"</w:t>
      </w:r>
      <w:r w:rsidRPr="000E29D5">
        <w:rPr>
          <w:rFonts w:ascii="Courier New" w:eastAsia="Times New Roman" w:hAnsi="Courier New" w:cs="Courier New"/>
          <w:color w:val="007700"/>
          <w:kern w:val="0"/>
          <w:sz w:val="20"/>
          <w:szCs w:val="20"/>
          <w:lang w:val="en-US" w:eastAsia="en-US"/>
        </w:rPr>
        <w:t>/&gt;</w:t>
      </w:r>
    </w:p>
    <w:p w:rsidR="00BF3B2E" w:rsidRDefault="00BF3B2E" w:rsidP="00BF3B2E">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007700"/>
          <w:kern w:val="0"/>
          <w:sz w:val="20"/>
          <w:szCs w:val="20"/>
          <w:lang w:val="en-US" w:eastAsia="en-US"/>
        </w:rPr>
      </w:pPr>
      <w:r>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333333"/>
          <w:kern w:val="0"/>
          <w:sz w:val="20"/>
          <w:szCs w:val="20"/>
          <w:lang w:val="en-US" w:eastAsia="en-US"/>
        </w:rPr>
        <w:t xml:space="preserve">       </w:t>
      </w:r>
      <w:r w:rsidRPr="000E29D5">
        <w:rPr>
          <w:rFonts w:ascii="Courier New" w:eastAsia="Times New Roman" w:hAnsi="Courier New" w:cs="Courier New"/>
          <w:color w:val="007700"/>
          <w:kern w:val="0"/>
          <w:sz w:val="20"/>
          <w:szCs w:val="20"/>
          <w:lang w:val="en-US" w:eastAsia="en-US"/>
        </w:rPr>
        <w:t>&lt;/bean&gt;</w:t>
      </w:r>
    </w:p>
    <w:p w:rsidR="000E29D5" w:rsidRDefault="000E29D5" w:rsidP="00BF3B2E">
      <w:pPr>
        <w:widowControl/>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301" w:lineRule="atLeast"/>
        <w:ind w:left="384" w:right="240"/>
        <w:rPr>
          <w:rFonts w:ascii="Courier New" w:eastAsia="Times New Roman" w:hAnsi="Courier New" w:cs="Courier New"/>
          <w:color w:val="007700"/>
          <w:kern w:val="0"/>
          <w:sz w:val="20"/>
          <w:szCs w:val="20"/>
          <w:lang w:val="en-US" w:eastAsia="en-US"/>
        </w:rPr>
      </w:pPr>
      <w:r w:rsidRPr="000E29D5">
        <w:rPr>
          <w:rFonts w:ascii="Courier New" w:eastAsia="Times New Roman" w:hAnsi="Courier New" w:cs="Courier New"/>
          <w:color w:val="007700"/>
          <w:kern w:val="0"/>
          <w:sz w:val="20"/>
          <w:szCs w:val="20"/>
          <w:lang w:val="en-US" w:eastAsia="en-US"/>
        </w:rPr>
        <w:t>&lt;/util:list&gt;</w:t>
      </w:r>
    </w:p>
    <w:p w:rsidR="00875030" w:rsidRDefault="00875030" w:rsidP="00875030">
      <w:pPr>
        <w:pStyle w:val="Textbody"/>
        <w:rPr>
          <w:rStyle w:val="Strong"/>
          <w:sz w:val="21"/>
          <w:szCs w:val="21"/>
          <w:bdr w:val="none" w:sz="0" w:space="0" w:color="auto" w:frame="1"/>
        </w:rPr>
      </w:pPr>
    </w:p>
    <w:p w:rsidR="00875030" w:rsidRDefault="00875030" w:rsidP="00875030">
      <w:pPr>
        <w:pStyle w:val="Textbody"/>
        <w:rPr>
          <w:rStyle w:val="Strong"/>
          <w:sz w:val="21"/>
          <w:szCs w:val="21"/>
          <w:bdr w:val="none" w:sz="0" w:space="0" w:color="auto" w:frame="1"/>
        </w:rPr>
      </w:pPr>
    </w:p>
    <w:p w:rsidR="00875030" w:rsidRPr="00875030" w:rsidRDefault="00875030" w:rsidP="00875030">
      <w:pPr>
        <w:pStyle w:val="Textbody"/>
        <w:rPr>
          <w:rFonts w:ascii="Arial" w:hAnsi="Arial" w:cs="Arial"/>
          <w:color w:val="333333"/>
          <w:sz w:val="21"/>
          <w:szCs w:val="21"/>
        </w:rPr>
      </w:pPr>
      <w:r w:rsidRPr="00875030">
        <w:rPr>
          <w:rFonts w:ascii="Arial" w:hAnsi="Arial" w:cs="Arial"/>
          <w:color w:val="333333"/>
          <w:sz w:val="21"/>
          <w:szCs w:val="21"/>
        </w:rPr>
        <w:t>Following data types are supported:</w:t>
      </w:r>
    </w:p>
    <w:p w:rsidR="00875030" w:rsidRPr="00875030" w:rsidRDefault="00875030" w:rsidP="00875030">
      <w:pPr>
        <w:pStyle w:val="Textbody"/>
        <w:numPr>
          <w:ilvl w:val="0"/>
          <w:numId w:val="14"/>
        </w:numPr>
        <w:rPr>
          <w:rFonts w:ascii="Arial" w:hAnsi="Arial" w:cs="Arial"/>
          <w:color w:val="333333"/>
          <w:sz w:val="21"/>
          <w:szCs w:val="21"/>
        </w:rPr>
      </w:pPr>
      <w:r w:rsidRPr="00875030">
        <w:rPr>
          <w:rFonts w:ascii="Arial" w:hAnsi="Arial" w:cs="Arial"/>
          <w:color w:val="333333"/>
          <w:sz w:val="21"/>
          <w:szCs w:val="21"/>
        </w:rPr>
        <w:t>"string" - any value</w:t>
      </w:r>
    </w:p>
    <w:p w:rsidR="00875030" w:rsidRPr="00875030" w:rsidRDefault="00875030" w:rsidP="00875030">
      <w:pPr>
        <w:pStyle w:val="Textbody"/>
        <w:numPr>
          <w:ilvl w:val="0"/>
          <w:numId w:val="14"/>
        </w:numPr>
        <w:rPr>
          <w:rFonts w:ascii="Arial" w:hAnsi="Arial" w:cs="Arial"/>
          <w:color w:val="333333"/>
          <w:sz w:val="21"/>
          <w:szCs w:val="21"/>
        </w:rPr>
      </w:pPr>
      <w:r w:rsidRPr="00875030">
        <w:rPr>
          <w:rFonts w:ascii="Arial" w:hAnsi="Arial" w:cs="Arial"/>
          <w:color w:val="333333"/>
          <w:sz w:val="21"/>
          <w:szCs w:val="21"/>
        </w:rPr>
        <w:t>"integer" - integral values</w:t>
      </w:r>
    </w:p>
    <w:p w:rsidR="00875030" w:rsidRPr="00875030" w:rsidRDefault="00875030" w:rsidP="00875030">
      <w:pPr>
        <w:pStyle w:val="Textbody"/>
        <w:numPr>
          <w:ilvl w:val="0"/>
          <w:numId w:val="14"/>
        </w:numPr>
        <w:rPr>
          <w:rFonts w:ascii="Arial" w:hAnsi="Arial" w:cs="Arial"/>
          <w:color w:val="333333"/>
          <w:sz w:val="21"/>
          <w:szCs w:val="21"/>
        </w:rPr>
      </w:pPr>
      <w:r w:rsidRPr="00875030">
        <w:rPr>
          <w:rFonts w:ascii="Arial" w:hAnsi="Arial" w:cs="Arial"/>
          <w:color w:val="333333"/>
          <w:sz w:val="21"/>
          <w:szCs w:val="21"/>
        </w:rPr>
        <w:lastRenderedPageBreak/>
        <w:t>"float", "decimal", "double" - decimal values</w:t>
      </w:r>
    </w:p>
    <w:p w:rsidR="00875030" w:rsidRPr="00875030" w:rsidRDefault="00875030" w:rsidP="00875030">
      <w:pPr>
        <w:pStyle w:val="Textbody"/>
        <w:numPr>
          <w:ilvl w:val="0"/>
          <w:numId w:val="14"/>
        </w:numPr>
        <w:rPr>
          <w:rFonts w:ascii="Arial" w:hAnsi="Arial" w:cs="Arial"/>
          <w:color w:val="333333"/>
          <w:sz w:val="21"/>
          <w:szCs w:val="21"/>
        </w:rPr>
      </w:pPr>
      <w:r w:rsidRPr="00875030">
        <w:rPr>
          <w:rFonts w:ascii="Arial" w:hAnsi="Arial" w:cs="Arial"/>
          <w:color w:val="333333"/>
          <w:sz w:val="21"/>
          <w:szCs w:val="21"/>
        </w:rPr>
        <w:t>"date" - Date values</w:t>
      </w:r>
    </w:p>
    <w:p w:rsidR="00875030" w:rsidRPr="00875030" w:rsidRDefault="00875030" w:rsidP="00875030">
      <w:pPr>
        <w:pStyle w:val="Textbody"/>
        <w:numPr>
          <w:ilvl w:val="0"/>
          <w:numId w:val="14"/>
        </w:numPr>
        <w:rPr>
          <w:rFonts w:ascii="Arial" w:hAnsi="Arial" w:cs="Arial"/>
          <w:color w:val="333333"/>
          <w:sz w:val="21"/>
          <w:szCs w:val="21"/>
        </w:rPr>
      </w:pPr>
      <w:r w:rsidRPr="00875030">
        <w:rPr>
          <w:rFonts w:ascii="Arial" w:hAnsi="Arial" w:cs="Arial"/>
          <w:color w:val="333333"/>
          <w:sz w:val="21"/>
          <w:szCs w:val="21"/>
        </w:rPr>
        <w:t>"boolean" - True/False values</w:t>
      </w:r>
    </w:p>
    <w:p w:rsidR="000E29D5" w:rsidRDefault="000E29D5" w:rsidP="00875030">
      <w:pPr>
        <w:pStyle w:val="Textbody"/>
        <w:rPr>
          <w:rStyle w:val="Strong"/>
          <w:rFonts w:ascii="Arial" w:hAnsi="Arial" w:cs="Arial"/>
          <w:color w:val="333333"/>
          <w:sz w:val="21"/>
          <w:szCs w:val="21"/>
          <w:bdr w:val="none" w:sz="0" w:space="0" w:color="auto" w:frame="1"/>
        </w:rPr>
      </w:pPr>
    </w:p>
    <w:p w:rsidR="00875030" w:rsidRDefault="00875030" w:rsidP="00875030">
      <w:pPr>
        <w:pStyle w:val="Textbody"/>
        <w:rPr>
          <w:rFonts w:ascii="Arial" w:hAnsi="Arial" w:cs="Arial"/>
          <w:color w:val="333333"/>
          <w:sz w:val="21"/>
          <w:szCs w:val="21"/>
          <w:bdr w:val="none" w:sz="0" w:space="0" w:color="auto" w:frame="1"/>
          <w:lang w:val="en-US"/>
        </w:rPr>
      </w:pPr>
      <w:r w:rsidRPr="00B13851">
        <w:rPr>
          <w:rFonts w:ascii="Arial" w:hAnsi="Arial" w:cs="Arial"/>
          <w:color w:val="333333"/>
          <w:sz w:val="21"/>
          <w:szCs w:val="21"/>
          <w:bdr w:val="none" w:sz="0" w:space="0" w:color="auto" w:frame="1"/>
          <w:lang w:val="en-US"/>
        </w:rPr>
        <w:t>Once you h</w:t>
      </w:r>
      <w:r w:rsidR="00B13851">
        <w:rPr>
          <w:rFonts w:ascii="Arial" w:hAnsi="Arial" w:cs="Arial"/>
          <w:color w:val="333333"/>
          <w:sz w:val="21"/>
          <w:szCs w:val="21"/>
          <w:bdr w:val="none" w:sz="0" w:space="0" w:color="auto" w:frame="1"/>
          <w:lang w:val="en-US"/>
        </w:rPr>
        <w:t>ave the format definition, you would</w:t>
      </w:r>
      <w:r w:rsidRPr="00B13851">
        <w:rPr>
          <w:rFonts w:ascii="Arial" w:hAnsi="Arial" w:cs="Arial"/>
          <w:color w:val="333333"/>
          <w:sz w:val="21"/>
          <w:szCs w:val="21"/>
          <w:bdr w:val="none" w:sz="0" w:space="0" w:color="auto" w:frame="1"/>
          <w:lang w:val="en-US"/>
        </w:rPr>
        <w:t xml:space="preserve"> know how jBilling </w:t>
      </w:r>
      <w:r w:rsidR="00B13851">
        <w:rPr>
          <w:rFonts w:ascii="Arial" w:hAnsi="Arial" w:cs="Arial"/>
          <w:color w:val="333333"/>
          <w:sz w:val="21"/>
          <w:szCs w:val="21"/>
          <w:bdr w:val="none" w:sz="0" w:space="0" w:color="auto" w:frame="1"/>
          <w:lang w:val="en-US"/>
        </w:rPr>
        <w:t xml:space="preserve">is </w:t>
      </w:r>
      <w:r w:rsidRPr="00B13851">
        <w:rPr>
          <w:rFonts w:ascii="Arial" w:hAnsi="Arial" w:cs="Arial"/>
          <w:color w:val="333333"/>
          <w:sz w:val="21"/>
          <w:szCs w:val="21"/>
          <w:bdr w:val="none" w:sz="0" w:space="0" w:color="auto" w:frame="1"/>
          <w:lang w:val="en-US"/>
        </w:rPr>
        <w:t>expected to resolve</w:t>
      </w:r>
      <w:r w:rsidR="00B13851">
        <w:rPr>
          <w:rFonts w:ascii="Arial" w:hAnsi="Arial" w:cs="Arial"/>
          <w:color w:val="333333"/>
          <w:sz w:val="21"/>
          <w:szCs w:val="21"/>
          <w:bdr w:val="none" w:sz="0" w:space="0" w:color="auto" w:frame="1"/>
          <w:lang w:val="en-US"/>
        </w:rPr>
        <w:t>, say</w:t>
      </w:r>
      <w:r w:rsidRPr="00B13851">
        <w:rPr>
          <w:rFonts w:ascii="Arial" w:hAnsi="Arial" w:cs="Arial"/>
          <w:color w:val="333333"/>
          <w:sz w:val="21"/>
          <w:szCs w:val="21"/>
          <w:bdr w:val="none" w:sz="0" w:space="0" w:color="auto" w:frame="1"/>
          <w:lang w:val="en-US"/>
        </w:rPr>
        <w:t xml:space="preserve"> for e.g. the User/Customer who will be charged for the event. For e.g. </w:t>
      </w:r>
      <w:r w:rsidR="00B13851">
        <w:rPr>
          <w:rFonts w:ascii="Arial" w:hAnsi="Arial" w:cs="Arial"/>
          <w:color w:val="333333"/>
          <w:sz w:val="21"/>
          <w:szCs w:val="21"/>
          <w:bdr w:val="none" w:sz="0" w:space="0" w:color="auto" w:frame="1"/>
          <w:lang w:val="en-US"/>
        </w:rPr>
        <w:t>the ‘</w:t>
      </w:r>
      <w:proofErr w:type="spellStart"/>
      <w:r w:rsidR="00B13851">
        <w:rPr>
          <w:rFonts w:ascii="Arial" w:hAnsi="Arial" w:cs="Arial"/>
          <w:color w:val="333333"/>
          <w:sz w:val="21"/>
          <w:szCs w:val="21"/>
          <w:bdr w:val="none" w:sz="0" w:space="0" w:color="auto" w:frame="1"/>
          <w:lang w:val="en-US"/>
        </w:rPr>
        <w:t>user_name</w:t>
      </w:r>
      <w:proofErr w:type="spellEnd"/>
      <w:r w:rsidR="00B13851">
        <w:rPr>
          <w:rFonts w:ascii="Arial" w:hAnsi="Arial" w:cs="Arial"/>
          <w:color w:val="333333"/>
          <w:sz w:val="21"/>
          <w:szCs w:val="21"/>
          <w:bdr w:val="none" w:sz="0" w:space="0" w:color="auto" w:frame="1"/>
          <w:lang w:val="en-US"/>
        </w:rPr>
        <w:t xml:space="preserve">’ field is expected to match the Username in jBilling for that user. Therefore, we need a UserLoginResolutionStep, which says that it resolves the User based on the username value in the user-field.  However, if we had just the phone number of the User in the second format field, we would need a custom implementation to resolve user based on phone number in jBilling. </w:t>
      </w:r>
    </w:p>
    <w:p w:rsidR="00B13851" w:rsidRDefault="00B13851" w:rsidP="00875030">
      <w:pPr>
        <w:pStyle w:val="Textbody"/>
        <w:rPr>
          <w:rFonts w:ascii="Arial" w:hAnsi="Arial" w:cs="Arial"/>
          <w:color w:val="333333"/>
          <w:sz w:val="21"/>
          <w:szCs w:val="21"/>
          <w:bdr w:val="none" w:sz="0" w:space="0" w:color="auto" w:frame="1"/>
          <w:lang w:val="en-US"/>
        </w:rPr>
      </w:pPr>
    </w:p>
    <w:p w:rsidR="00B13851" w:rsidRDefault="00B13851" w:rsidP="00875030">
      <w:pPr>
        <w:pStyle w:val="Textbody"/>
        <w:rPr>
          <w:rFonts w:ascii="Arial" w:hAnsi="Arial" w:cs="Arial"/>
          <w:color w:val="333333"/>
          <w:sz w:val="21"/>
          <w:szCs w:val="21"/>
          <w:bdr w:val="none" w:sz="0" w:space="0" w:color="auto" w:frame="1"/>
          <w:lang w:val="en-US"/>
        </w:rPr>
      </w:pPr>
      <w:r>
        <w:rPr>
          <w:rFonts w:ascii="Arial" w:hAnsi="Arial" w:cs="Arial"/>
          <w:color w:val="333333"/>
          <w:sz w:val="21"/>
          <w:szCs w:val="21"/>
          <w:bdr w:val="none" w:sz="0" w:space="0" w:color="auto" w:frame="1"/>
          <w:lang w:val="en-US"/>
        </w:rPr>
        <w:t>Let us proceed with Steps configuration and determine if we need any custom step implementation.</w:t>
      </w:r>
    </w:p>
    <w:p w:rsidR="00B13851" w:rsidRPr="00875030" w:rsidRDefault="00B13851" w:rsidP="00875030">
      <w:pPr>
        <w:pStyle w:val="Textbody"/>
        <w:rPr>
          <w:rStyle w:val="Strong"/>
          <w:rFonts w:ascii="Arial" w:hAnsi="Arial" w:cs="Arial"/>
          <w:color w:val="333333"/>
          <w:sz w:val="21"/>
          <w:szCs w:val="21"/>
          <w:bdr w:val="none" w:sz="0" w:space="0" w:color="auto" w:frame="1"/>
        </w:rPr>
      </w:pPr>
    </w:p>
    <w:p w:rsidR="000E29D5" w:rsidRDefault="000E29D5">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r>
        <w:rPr>
          <w:rFonts w:ascii="Verdana" w:eastAsia="MS Mincho" w:hAnsi="Verdana" w:cs="Tahoma"/>
          <w:b/>
          <w:color w:val="5CB05A"/>
          <w:kern w:val="0"/>
          <w:sz w:val="32"/>
          <w:szCs w:val="32"/>
          <w:lang w:val="en-US" w:eastAsia="ar-SA" w:bidi="ar-SA"/>
        </w:rPr>
        <w:t>Custom Steps Implementation</w:t>
      </w:r>
    </w:p>
    <w:p w:rsidR="00875030" w:rsidRDefault="00875030" w:rsidP="00875030">
      <w:pPr>
        <w:keepNext/>
        <w:widowControl/>
        <w:tabs>
          <w:tab w:val="left" w:pos="0"/>
        </w:tabs>
        <w:spacing w:before="240" w:after="120" w:line="360" w:lineRule="auto"/>
        <w:textAlignment w:val="auto"/>
        <w:rPr>
          <w:rFonts w:ascii="Arial" w:eastAsia="MS Mincho" w:hAnsi="Arial" w:cs="Arial"/>
          <w:bCs/>
          <w:kern w:val="0"/>
          <w:sz w:val="21"/>
          <w:szCs w:val="21"/>
          <w:lang w:val="en-US" w:eastAsia="ar-SA" w:bidi="ar-SA"/>
        </w:rPr>
      </w:pPr>
      <w:r w:rsidRPr="00875030">
        <w:rPr>
          <w:rFonts w:ascii="Arial" w:eastAsia="MS Mincho" w:hAnsi="Arial" w:cs="Arial"/>
          <w:bCs/>
          <w:kern w:val="0"/>
          <w:sz w:val="21"/>
          <w:szCs w:val="21"/>
          <w:lang w:val="en-US" w:eastAsia="ar-SA" w:bidi="ar-SA"/>
        </w:rPr>
        <w:t>Custom implementations are generally NOT required for the following steps:</w:t>
      </w:r>
    </w:p>
    <w:p w:rsidR="00875030" w:rsidRDefault="00875030" w:rsidP="00875030">
      <w:pPr>
        <w:pStyle w:val="ListParagraph"/>
        <w:keepNext/>
        <w:widowControl/>
        <w:numPr>
          <w:ilvl w:val="0"/>
          <w:numId w:val="17"/>
        </w:numPr>
        <w:tabs>
          <w:tab w:val="left" w:pos="0"/>
        </w:tabs>
        <w:spacing w:before="240" w:after="120" w:line="360" w:lineRule="auto"/>
        <w:textAlignment w:val="auto"/>
        <w:rPr>
          <w:rFonts w:ascii="Arial" w:eastAsia="MS Mincho" w:hAnsi="Arial" w:cs="Arial"/>
          <w:bCs/>
          <w:kern w:val="0"/>
          <w:sz w:val="21"/>
          <w:lang w:val="en-US" w:eastAsia="ar-SA" w:bidi="ar-SA"/>
        </w:rPr>
      </w:pPr>
      <w:r w:rsidRPr="00875030">
        <w:rPr>
          <w:rFonts w:ascii="Arial" w:eastAsia="MS Mincho" w:hAnsi="Arial" w:cs="Arial"/>
          <w:bCs/>
          <w:kern w:val="0"/>
          <w:sz w:val="21"/>
          <w:lang w:val="en-US" w:eastAsia="ar-SA" w:bidi="ar-SA"/>
        </w:rPr>
        <w:t>Event Date resolution</w:t>
      </w:r>
      <w:r w:rsidR="00B13851">
        <w:rPr>
          <w:rFonts w:ascii="Arial" w:eastAsia="MS Mincho" w:hAnsi="Arial" w:cs="Arial"/>
          <w:bCs/>
          <w:kern w:val="0"/>
          <w:sz w:val="21"/>
          <w:lang w:val="en-US" w:eastAsia="ar-SA" w:bidi="ar-SA"/>
        </w:rPr>
        <w:t xml:space="preserve"> – a straightforward resolution of data of purchase/consumption based on a format field value and the out-of-box </w:t>
      </w:r>
      <w:proofErr w:type="spellStart"/>
      <w:r w:rsidR="00B13851">
        <w:rPr>
          <w:rFonts w:ascii="Arial" w:eastAsia="MS Mincho" w:hAnsi="Arial" w:cs="Arial"/>
          <w:b/>
          <w:kern w:val="0"/>
          <w:sz w:val="21"/>
          <w:lang w:val="en-US" w:eastAsia="ar-SA" w:bidi="ar-SA"/>
        </w:rPr>
        <w:t>EventDateResolutionStep</w:t>
      </w:r>
      <w:proofErr w:type="spellEnd"/>
      <w:r w:rsidR="00B13851">
        <w:rPr>
          <w:rFonts w:ascii="Arial" w:eastAsia="MS Mincho" w:hAnsi="Arial" w:cs="Arial"/>
          <w:bCs/>
          <w:kern w:val="0"/>
          <w:sz w:val="21"/>
          <w:lang w:val="en-US" w:eastAsia="ar-SA" w:bidi="ar-SA"/>
        </w:rPr>
        <w:t xml:space="preserve"> can be used</w:t>
      </w:r>
    </w:p>
    <w:p w:rsidR="00875030" w:rsidRDefault="00875030" w:rsidP="00875030">
      <w:pPr>
        <w:pStyle w:val="ListParagraph"/>
        <w:keepNext/>
        <w:widowControl/>
        <w:numPr>
          <w:ilvl w:val="0"/>
          <w:numId w:val="17"/>
        </w:numPr>
        <w:tabs>
          <w:tab w:val="left" w:pos="0"/>
        </w:tabs>
        <w:spacing w:before="240" w:after="120" w:line="360" w:lineRule="auto"/>
        <w:textAlignment w:val="auto"/>
        <w:rPr>
          <w:rFonts w:ascii="Arial" w:eastAsia="MS Mincho" w:hAnsi="Arial" w:cs="Arial"/>
          <w:bCs/>
          <w:kern w:val="0"/>
          <w:sz w:val="21"/>
          <w:lang w:val="en-US" w:eastAsia="ar-SA" w:bidi="ar-SA"/>
        </w:rPr>
      </w:pPr>
      <w:r w:rsidRPr="00875030">
        <w:rPr>
          <w:rFonts w:ascii="Arial" w:eastAsia="MS Mincho" w:hAnsi="Arial" w:cs="Arial"/>
          <w:bCs/>
          <w:kern w:val="0"/>
          <w:sz w:val="21"/>
          <w:lang w:val="en-US" w:eastAsia="ar-SA" w:bidi="ar-SA"/>
        </w:rPr>
        <w:t>Current Order Resolution</w:t>
      </w:r>
      <w:r w:rsidR="00B13851">
        <w:rPr>
          <w:rFonts w:ascii="Arial" w:eastAsia="MS Mincho" w:hAnsi="Arial" w:cs="Arial"/>
          <w:bCs/>
          <w:kern w:val="0"/>
          <w:sz w:val="21"/>
          <w:lang w:val="en-US" w:eastAsia="ar-SA" w:bidi="ar-SA"/>
        </w:rPr>
        <w:t xml:space="preserve"> – internal to jBilling, format fields input normally do not affect this step and the out-of-box </w:t>
      </w:r>
      <w:proofErr w:type="spellStart"/>
      <w:r w:rsidR="00B13851">
        <w:rPr>
          <w:rFonts w:ascii="Arial" w:eastAsia="MS Mincho" w:hAnsi="Arial" w:cs="Arial"/>
          <w:b/>
          <w:kern w:val="0"/>
          <w:sz w:val="21"/>
          <w:lang w:val="en-US" w:eastAsia="ar-SA" w:bidi="ar-SA"/>
        </w:rPr>
        <w:t>CurrentOrderResolutionStep</w:t>
      </w:r>
      <w:proofErr w:type="spellEnd"/>
      <w:r w:rsidR="00B13851" w:rsidRPr="00B13851">
        <w:rPr>
          <w:rFonts w:ascii="Arial" w:eastAsia="MS Mincho" w:hAnsi="Arial" w:cs="Arial"/>
          <w:bCs/>
          <w:kern w:val="0"/>
          <w:sz w:val="21"/>
          <w:lang w:val="en-US" w:eastAsia="ar-SA" w:bidi="ar-SA"/>
        </w:rPr>
        <w:t xml:space="preserve"> can be used</w:t>
      </w:r>
    </w:p>
    <w:p w:rsidR="00875030" w:rsidRDefault="00875030" w:rsidP="00875030">
      <w:pPr>
        <w:pStyle w:val="ListParagraph"/>
        <w:keepNext/>
        <w:widowControl/>
        <w:numPr>
          <w:ilvl w:val="0"/>
          <w:numId w:val="17"/>
        </w:numPr>
        <w:tabs>
          <w:tab w:val="left" w:pos="0"/>
        </w:tabs>
        <w:spacing w:before="240" w:after="120" w:line="360" w:lineRule="auto"/>
        <w:textAlignment w:val="auto"/>
        <w:rPr>
          <w:rFonts w:ascii="Arial" w:eastAsia="MS Mincho" w:hAnsi="Arial" w:cs="Arial"/>
          <w:bCs/>
          <w:kern w:val="0"/>
          <w:sz w:val="21"/>
          <w:lang w:val="en-US" w:eastAsia="ar-SA" w:bidi="ar-SA"/>
        </w:rPr>
      </w:pPr>
      <w:r w:rsidRPr="00875030">
        <w:rPr>
          <w:rFonts w:ascii="Arial" w:eastAsia="MS Mincho" w:hAnsi="Arial" w:cs="Arial"/>
          <w:bCs/>
          <w:kern w:val="0"/>
          <w:sz w:val="21"/>
          <w:lang w:val="en-US" w:eastAsia="ar-SA" w:bidi="ar-SA"/>
        </w:rPr>
        <w:t>Price Resolution</w:t>
      </w:r>
      <w:r w:rsidR="00B13851">
        <w:rPr>
          <w:rFonts w:ascii="Arial" w:eastAsia="MS Mincho" w:hAnsi="Arial" w:cs="Arial"/>
          <w:bCs/>
          <w:kern w:val="0"/>
          <w:sz w:val="21"/>
          <w:lang w:val="en-US" w:eastAsia="ar-SA" w:bidi="ar-SA"/>
        </w:rPr>
        <w:t xml:space="preserve"> – based on pricing fields available as the input format. For pricing that is dependent or product price in jBilling, such as in the scenario of V Telecom, this step need not be customized. Even for a complex step, where pricing fields are used by the jBilling 3.x Pricing Models, this step remains un-modified and the out-of-box </w:t>
      </w:r>
      <w:proofErr w:type="spellStart"/>
      <w:r w:rsidR="00B13851">
        <w:rPr>
          <w:rFonts w:ascii="Arial" w:eastAsia="MS Mincho" w:hAnsi="Arial" w:cs="Arial"/>
          <w:b/>
          <w:kern w:val="0"/>
          <w:sz w:val="21"/>
          <w:lang w:val="en-US" w:eastAsia="ar-SA" w:bidi="ar-SA"/>
        </w:rPr>
        <w:t>PricingResolutionStep</w:t>
      </w:r>
      <w:proofErr w:type="spellEnd"/>
      <w:r w:rsidR="00B13851">
        <w:rPr>
          <w:rFonts w:ascii="Arial" w:eastAsia="MS Mincho" w:hAnsi="Arial" w:cs="Arial"/>
          <w:b/>
          <w:kern w:val="0"/>
          <w:sz w:val="21"/>
          <w:lang w:val="en-US" w:eastAsia="ar-SA" w:bidi="ar-SA"/>
        </w:rPr>
        <w:t xml:space="preserve"> </w:t>
      </w:r>
      <w:r w:rsidR="00B13851">
        <w:rPr>
          <w:rFonts w:ascii="Arial" w:eastAsia="MS Mincho" w:hAnsi="Arial" w:cs="Arial"/>
          <w:bCs/>
          <w:kern w:val="0"/>
          <w:sz w:val="21"/>
          <w:lang w:val="en-US" w:eastAsia="ar-SA" w:bidi="ar-SA"/>
        </w:rPr>
        <w:t>can be used/configured</w:t>
      </w:r>
    </w:p>
    <w:p w:rsidR="00875030" w:rsidRPr="00875030" w:rsidRDefault="00875030" w:rsidP="00875030">
      <w:pPr>
        <w:pStyle w:val="ListParagraph"/>
        <w:keepNext/>
        <w:widowControl/>
        <w:numPr>
          <w:ilvl w:val="0"/>
          <w:numId w:val="17"/>
        </w:numPr>
        <w:tabs>
          <w:tab w:val="left" w:pos="0"/>
        </w:tabs>
        <w:spacing w:before="240" w:after="120" w:line="360" w:lineRule="auto"/>
        <w:textAlignment w:val="auto"/>
        <w:rPr>
          <w:rFonts w:ascii="Arial" w:eastAsia="MS Mincho" w:hAnsi="Arial" w:cs="Arial"/>
          <w:bCs/>
          <w:kern w:val="0"/>
          <w:sz w:val="21"/>
          <w:lang w:val="en-US" w:eastAsia="ar-SA" w:bidi="ar-SA"/>
        </w:rPr>
      </w:pPr>
      <w:r w:rsidRPr="00875030">
        <w:rPr>
          <w:rFonts w:ascii="Arial" w:eastAsia="MS Mincho" w:hAnsi="Arial" w:cs="Arial"/>
          <w:bCs/>
          <w:kern w:val="0"/>
          <w:sz w:val="21"/>
          <w:lang w:val="en-US" w:eastAsia="ar-SA" w:bidi="ar-SA"/>
        </w:rPr>
        <w:t>Order Diff Management</w:t>
      </w:r>
      <w:r w:rsidR="00B13851">
        <w:rPr>
          <w:rFonts w:ascii="Arial" w:eastAsia="MS Mincho" w:hAnsi="Arial" w:cs="Arial"/>
          <w:bCs/>
          <w:kern w:val="0"/>
          <w:sz w:val="21"/>
          <w:lang w:val="en-US" w:eastAsia="ar-SA" w:bidi="ar-SA"/>
        </w:rPr>
        <w:t xml:space="preserve"> - This step is internal to jBilling and invariably, the out-of-box </w:t>
      </w:r>
      <w:proofErr w:type="spellStart"/>
      <w:r w:rsidR="00B13851">
        <w:rPr>
          <w:rFonts w:ascii="Arial" w:eastAsia="MS Mincho" w:hAnsi="Arial" w:cs="Arial"/>
          <w:b/>
          <w:kern w:val="0"/>
          <w:sz w:val="21"/>
          <w:lang w:val="en-US" w:eastAsia="ar-SA" w:bidi="ar-SA"/>
        </w:rPr>
        <w:t>OrderDiffManagementStep</w:t>
      </w:r>
      <w:proofErr w:type="spellEnd"/>
      <w:r w:rsidR="00B13851">
        <w:rPr>
          <w:rFonts w:ascii="Arial" w:eastAsia="MS Mincho" w:hAnsi="Arial" w:cs="Arial"/>
          <w:b/>
          <w:kern w:val="0"/>
          <w:sz w:val="21"/>
          <w:lang w:val="en-US" w:eastAsia="ar-SA" w:bidi="ar-SA"/>
        </w:rPr>
        <w:t xml:space="preserve"> </w:t>
      </w:r>
      <w:r w:rsidR="00B13851">
        <w:rPr>
          <w:rFonts w:ascii="Arial" w:eastAsia="MS Mincho" w:hAnsi="Arial" w:cs="Arial"/>
          <w:bCs/>
          <w:kern w:val="0"/>
          <w:sz w:val="21"/>
          <w:lang w:val="en-US" w:eastAsia="ar-SA" w:bidi="ar-SA"/>
        </w:rPr>
        <w:t>component can be configured</w:t>
      </w:r>
    </w:p>
    <w:p w:rsidR="00521D63" w:rsidRDefault="00B13851" w:rsidP="00521D63">
      <w:pPr>
        <w:keepNext/>
        <w:widowControl/>
        <w:tabs>
          <w:tab w:val="left" w:pos="0"/>
        </w:tabs>
        <w:spacing w:before="240" w:after="120" w:line="360" w:lineRule="auto"/>
        <w:textAlignment w:val="auto"/>
        <w:rPr>
          <w:rFonts w:ascii="Arial" w:eastAsia="MS Mincho" w:hAnsi="Arial" w:cs="Arial"/>
          <w:bCs/>
          <w:kern w:val="0"/>
          <w:sz w:val="21"/>
          <w:lang w:val="en-US" w:eastAsia="ar-SA" w:bidi="ar-SA"/>
        </w:rPr>
      </w:pPr>
      <w:r w:rsidRPr="00B13851">
        <w:rPr>
          <w:rFonts w:ascii="Arial" w:eastAsia="MS Mincho" w:hAnsi="Arial" w:cs="Arial"/>
          <w:bCs/>
          <w:kern w:val="0"/>
          <w:sz w:val="21"/>
          <w:lang w:val="en-US" w:eastAsia="ar-SA" w:bidi="ar-SA"/>
        </w:rPr>
        <w:t>Custom implementations are generally required for the following steps:</w:t>
      </w:r>
    </w:p>
    <w:p w:rsidR="00875030" w:rsidRPr="00521D63" w:rsidRDefault="00521D63" w:rsidP="00521D63">
      <w:pPr>
        <w:pStyle w:val="ListParagraph"/>
        <w:keepNext/>
        <w:widowControl/>
        <w:numPr>
          <w:ilvl w:val="0"/>
          <w:numId w:val="19"/>
        </w:numPr>
        <w:tabs>
          <w:tab w:val="left" w:pos="0"/>
        </w:tabs>
        <w:spacing w:before="240" w:after="120" w:line="360" w:lineRule="auto"/>
        <w:textAlignment w:val="auto"/>
        <w:rPr>
          <w:rFonts w:ascii="Arial" w:eastAsia="MS Mincho" w:hAnsi="Arial" w:cs="Arial"/>
          <w:bCs/>
          <w:kern w:val="0"/>
          <w:sz w:val="21"/>
          <w:szCs w:val="24"/>
          <w:lang w:val="en-US" w:eastAsia="ar-SA" w:bidi="ar-SA"/>
        </w:rPr>
      </w:pPr>
      <w:r>
        <w:rPr>
          <w:rFonts w:ascii="Arial" w:eastAsia="MS Mincho" w:hAnsi="Arial" w:cs="Arial"/>
          <w:bCs/>
          <w:kern w:val="0"/>
          <w:sz w:val="21"/>
          <w:lang w:val="en-US" w:eastAsia="ar-SA" w:bidi="ar-SA"/>
        </w:rPr>
        <w:t>User Resolution</w:t>
      </w:r>
      <w:r w:rsidR="00B13851" w:rsidRPr="00521D63">
        <w:rPr>
          <w:rFonts w:ascii="Arial" w:eastAsia="MS Mincho" w:hAnsi="Arial" w:cs="Arial"/>
          <w:bCs/>
          <w:kern w:val="0"/>
          <w:sz w:val="21"/>
          <w:lang w:val="en-US" w:eastAsia="ar-SA" w:bidi="ar-SA"/>
        </w:rPr>
        <w:t xml:space="preserve"> – </w:t>
      </w:r>
      <w:r>
        <w:rPr>
          <w:rFonts w:ascii="Arial" w:eastAsia="MS Mincho" w:hAnsi="Arial" w:cs="Arial"/>
          <w:bCs/>
          <w:kern w:val="0"/>
          <w:sz w:val="21"/>
          <w:lang w:val="en-US" w:eastAsia="ar-SA" w:bidi="ar-SA"/>
        </w:rPr>
        <w:t xml:space="preserve">In all cases, CDRs are generated by a third party system, which are not related to jBilling. It is easiest for jBilling to resolve the jBilling Customer based on jBilling’s internal User ID field. Unfortunately, that’ll require more work on the customer’s end to translate/map CDRs to jBilling User ID. Often this mapping is done by a Custom implementation of </w:t>
      </w:r>
      <w:proofErr w:type="spellStart"/>
      <w:r w:rsidRPr="00521D63">
        <w:rPr>
          <w:rFonts w:ascii="Arial" w:eastAsia="MS Mincho" w:hAnsi="Arial" w:cs="Arial"/>
          <w:b/>
          <w:kern w:val="0"/>
          <w:sz w:val="21"/>
          <w:lang w:val="en-US" w:eastAsia="ar-SA" w:bidi="ar-SA"/>
        </w:rPr>
        <w:t>AbstractUserResolutionStep</w:t>
      </w:r>
      <w:proofErr w:type="spellEnd"/>
      <w:r>
        <w:rPr>
          <w:rFonts w:ascii="Arial" w:eastAsia="MS Mincho" w:hAnsi="Arial" w:cs="Arial"/>
          <w:bCs/>
          <w:kern w:val="0"/>
          <w:sz w:val="21"/>
          <w:lang w:val="en-US" w:eastAsia="ar-SA" w:bidi="ar-SA"/>
        </w:rPr>
        <w:t xml:space="preserve">. Thus, there is flexibility to resolve user based on a Meta Field or other static properties such as jBilling User Name, Phone Number of the Primary Contact, unique Email ID etc. In the case of V Telecom, the CDR is expected to contain jBilling User’s username as the second format field, and therefore, we can use the in-built </w:t>
      </w:r>
      <w:r>
        <w:rPr>
          <w:rFonts w:ascii="Arial" w:eastAsia="MS Mincho" w:hAnsi="Arial" w:cs="Arial"/>
          <w:b/>
          <w:kern w:val="0"/>
          <w:sz w:val="21"/>
          <w:lang w:val="en-US" w:eastAsia="ar-SA" w:bidi="ar-SA"/>
        </w:rPr>
        <w:t>UserLoginResolutionStep</w:t>
      </w:r>
      <w:r>
        <w:rPr>
          <w:rFonts w:ascii="Arial" w:eastAsia="MS Mincho" w:hAnsi="Arial" w:cs="Arial"/>
          <w:bCs/>
          <w:kern w:val="0"/>
          <w:sz w:val="21"/>
          <w:lang w:val="en-US" w:eastAsia="ar-SA" w:bidi="ar-SA"/>
        </w:rPr>
        <w:t xml:space="preserve"> step component</w:t>
      </w:r>
    </w:p>
    <w:p w:rsidR="00521D63" w:rsidRPr="00A411B9" w:rsidRDefault="00521D63" w:rsidP="00521D63">
      <w:pPr>
        <w:pStyle w:val="ListParagraph"/>
        <w:keepNext/>
        <w:widowControl/>
        <w:numPr>
          <w:ilvl w:val="0"/>
          <w:numId w:val="19"/>
        </w:numPr>
        <w:tabs>
          <w:tab w:val="left" w:pos="0"/>
        </w:tabs>
        <w:spacing w:before="240" w:after="120" w:line="360" w:lineRule="auto"/>
        <w:textAlignment w:val="auto"/>
        <w:rPr>
          <w:rFonts w:ascii="Arial" w:eastAsia="MS Mincho" w:hAnsi="Arial" w:cs="Arial"/>
          <w:bCs/>
          <w:kern w:val="0"/>
          <w:sz w:val="21"/>
          <w:szCs w:val="24"/>
          <w:lang w:val="en-US" w:eastAsia="ar-SA" w:bidi="ar-SA"/>
        </w:rPr>
      </w:pPr>
      <w:r>
        <w:rPr>
          <w:rFonts w:ascii="Arial" w:eastAsia="MS Mincho" w:hAnsi="Arial" w:cs="Arial"/>
          <w:bCs/>
          <w:kern w:val="0"/>
          <w:sz w:val="21"/>
          <w:szCs w:val="24"/>
          <w:lang w:val="en-US" w:eastAsia="ar-SA" w:bidi="ar-SA"/>
        </w:rPr>
        <w:t xml:space="preserve">Item Resolution – Quite often, the CDR record/event needs to be mapped to a Product defined in jBilling unless we are talking about only one kind of CDRs such as calls, which need not be </w:t>
      </w:r>
      <w:r>
        <w:rPr>
          <w:rFonts w:ascii="Arial" w:eastAsia="MS Mincho" w:hAnsi="Arial" w:cs="Arial"/>
          <w:bCs/>
          <w:kern w:val="0"/>
          <w:sz w:val="21"/>
          <w:szCs w:val="24"/>
          <w:lang w:val="en-US" w:eastAsia="ar-SA" w:bidi="ar-SA"/>
        </w:rPr>
        <w:lastRenderedPageBreak/>
        <w:t xml:space="preserve">mapped to many products in jBilling. But in this scenario, V Telecom is a multi-service provider, and therefore, each CDR should map to a different </w:t>
      </w:r>
      <w:r w:rsidR="00942D33">
        <w:rPr>
          <w:rFonts w:ascii="Arial" w:eastAsia="MS Mincho" w:hAnsi="Arial" w:cs="Arial"/>
          <w:bCs/>
          <w:kern w:val="0"/>
          <w:sz w:val="21"/>
          <w:szCs w:val="24"/>
          <w:lang w:val="en-US" w:eastAsia="ar-SA" w:bidi="ar-SA"/>
        </w:rPr>
        <w:t>product and/or a different plan</w:t>
      </w:r>
      <w:r w:rsidR="00A411B9">
        <w:rPr>
          <w:rFonts w:ascii="Arial" w:eastAsia="MS Mincho" w:hAnsi="Arial" w:cs="Arial"/>
          <w:bCs/>
          <w:kern w:val="0"/>
          <w:sz w:val="21"/>
          <w:szCs w:val="24"/>
          <w:lang w:val="en-US" w:eastAsia="ar-SA" w:bidi="ar-SA"/>
        </w:rPr>
        <w:t xml:space="preserve">. In case of V Telecom, we need a Custom implementation of </w:t>
      </w:r>
      <w:proofErr w:type="spellStart"/>
      <w:r w:rsidR="00A411B9">
        <w:rPr>
          <w:rFonts w:ascii="Arial" w:eastAsia="MS Mincho" w:hAnsi="Arial" w:cs="Arial"/>
          <w:b/>
          <w:kern w:val="0"/>
          <w:sz w:val="21"/>
          <w:szCs w:val="24"/>
          <w:lang w:val="en-US" w:eastAsia="ar-SA" w:bidi="ar-SA"/>
        </w:rPr>
        <w:t>AbstractItemResolutionStep</w:t>
      </w:r>
      <w:proofErr w:type="spellEnd"/>
    </w:p>
    <w:p w:rsidR="00A411B9" w:rsidRDefault="00A411B9" w:rsidP="00A411B9">
      <w:pPr>
        <w:keepNext/>
        <w:widowControl/>
        <w:tabs>
          <w:tab w:val="left" w:pos="0"/>
        </w:tabs>
        <w:spacing w:before="240" w:after="120" w:line="360" w:lineRule="auto"/>
        <w:textAlignment w:val="auto"/>
        <w:rPr>
          <w:rFonts w:ascii="Arial" w:eastAsia="MS Mincho" w:hAnsi="Arial" w:cs="Arial"/>
          <w:b/>
          <w:kern w:val="0"/>
          <w:lang w:val="en-US" w:eastAsia="ar-SA" w:bidi="ar-SA"/>
        </w:rPr>
      </w:pPr>
      <w:r>
        <w:rPr>
          <w:rFonts w:ascii="Arial" w:eastAsia="MS Mincho" w:hAnsi="Arial" w:cs="Arial"/>
          <w:b/>
          <w:kern w:val="0"/>
          <w:lang w:val="en-US" w:eastAsia="ar-SA" w:bidi="ar-SA"/>
        </w:rPr>
        <w:t>Custom Item Resolution Step</w:t>
      </w:r>
    </w:p>
    <w:p w:rsidR="00A411B9" w:rsidRDefault="00A411B9" w:rsidP="00A411B9">
      <w:pPr>
        <w:keepNext/>
        <w:widowControl/>
        <w:tabs>
          <w:tab w:val="left" w:pos="0"/>
        </w:tabs>
        <w:spacing w:before="240" w:after="120" w:line="360" w:lineRule="auto"/>
        <w:textAlignment w:val="auto"/>
        <w:rPr>
          <w:rFonts w:ascii="Arial" w:eastAsia="MS Mincho" w:hAnsi="Arial" w:cs="Arial"/>
          <w:bCs/>
          <w:kern w:val="0"/>
          <w:sz w:val="21"/>
          <w:szCs w:val="21"/>
          <w:lang w:val="en-US" w:eastAsia="ar-SA" w:bidi="ar-SA"/>
        </w:rPr>
      </w:pPr>
      <w:r>
        <w:rPr>
          <w:rFonts w:ascii="Arial" w:eastAsia="MS Mincho" w:hAnsi="Arial" w:cs="Arial"/>
          <w:bCs/>
          <w:kern w:val="0"/>
          <w:sz w:val="21"/>
          <w:szCs w:val="21"/>
          <w:lang w:val="en-US" w:eastAsia="ar-SA" w:bidi="ar-SA"/>
        </w:rPr>
        <w:t xml:space="preserve">Let us call it </w:t>
      </w:r>
      <w:proofErr w:type="spellStart"/>
      <w:r>
        <w:rPr>
          <w:rFonts w:ascii="Arial" w:eastAsia="MS Mincho" w:hAnsi="Arial" w:cs="Arial"/>
          <w:bCs/>
          <w:kern w:val="0"/>
          <w:sz w:val="21"/>
          <w:szCs w:val="21"/>
          <w:lang w:val="en-US" w:eastAsia="ar-SA" w:bidi="ar-SA"/>
        </w:rPr>
        <w:t>VTelecomItemResolutionStep</w:t>
      </w:r>
      <w:proofErr w:type="spellEnd"/>
      <w:r>
        <w:rPr>
          <w:rFonts w:ascii="Arial" w:eastAsia="MS Mincho" w:hAnsi="Arial" w:cs="Arial"/>
          <w:bCs/>
          <w:kern w:val="0"/>
          <w:sz w:val="21"/>
          <w:szCs w:val="21"/>
          <w:lang w:val="en-US" w:eastAsia="ar-SA" w:bidi="ar-SA"/>
        </w:rPr>
        <w:t>. The rules may be such as:</w:t>
      </w:r>
    </w:p>
    <w:p w:rsidR="00A411B9" w:rsidRDefault="00A411B9" w:rsidP="00A411B9">
      <w:pPr>
        <w:pStyle w:val="ListParagraph"/>
        <w:keepNext/>
        <w:widowControl/>
        <w:numPr>
          <w:ilvl w:val="0"/>
          <w:numId w:val="20"/>
        </w:numPr>
        <w:tabs>
          <w:tab w:val="left" w:pos="0"/>
        </w:tabs>
        <w:spacing w:before="240" w:after="120" w:line="360" w:lineRule="auto"/>
        <w:textAlignment w:val="auto"/>
        <w:rPr>
          <w:rFonts w:ascii="Arial" w:eastAsia="MS Mincho" w:hAnsi="Arial" w:cs="Arial"/>
          <w:bCs/>
          <w:kern w:val="0"/>
          <w:sz w:val="21"/>
          <w:lang w:val="en-US" w:eastAsia="ar-SA" w:bidi="ar-SA"/>
        </w:rPr>
      </w:pPr>
      <w:r>
        <w:rPr>
          <w:rFonts w:ascii="Arial" w:eastAsia="MS Mincho" w:hAnsi="Arial" w:cs="Arial"/>
          <w:bCs/>
          <w:kern w:val="0"/>
          <w:sz w:val="21"/>
          <w:lang w:val="en-US" w:eastAsia="ar-SA" w:bidi="ar-SA"/>
        </w:rPr>
        <w:t xml:space="preserve">If the </w:t>
      </w:r>
      <w:r w:rsidRPr="00A411B9">
        <w:rPr>
          <w:rFonts w:ascii="Arial" w:eastAsia="MS Mincho" w:hAnsi="Arial" w:cs="Arial"/>
          <w:bCs/>
          <w:i/>
          <w:iCs/>
          <w:kern w:val="0"/>
          <w:sz w:val="21"/>
          <w:lang w:val="en-US" w:eastAsia="ar-SA" w:bidi="ar-SA"/>
        </w:rPr>
        <w:t>client</w:t>
      </w:r>
      <w:r>
        <w:rPr>
          <w:rFonts w:ascii="Arial" w:eastAsia="MS Mincho" w:hAnsi="Arial" w:cs="Arial"/>
          <w:bCs/>
          <w:kern w:val="0"/>
          <w:sz w:val="21"/>
          <w:lang w:val="en-US" w:eastAsia="ar-SA" w:bidi="ar-SA"/>
        </w:rPr>
        <w:t xml:space="preserve"> (MAC /Physical address) belongs to the set-top box series, the event should </w:t>
      </w:r>
      <w:r w:rsidR="00622A29">
        <w:rPr>
          <w:rFonts w:ascii="Arial" w:eastAsia="MS Mincho" w:hAnsi="Arial" w:cs="Arial"/>
          <w:bCs/>
          <w:kern w:val="0"/>
          <w:sz w:val="21"/>
          <w:lang w:val="en-US" w:eastAsia="ar-SA" w:bidi="ar-SA"/>
        </w:rPr>
        <w:t>be skipped, because there is no additional charge for this service</w:t>
      </w:r>
    </w:p>
    <w:p w:rsidR="00622A29" w:rsidRDefault="00622A29" w:rsidP="00A411B9">
      <w:pPr>
        <w:pStyle w:val="ListParagraph"/>
        <w:keepNext/>
        <w:widowControl/>
        <w:numPr>
          <w:ilvl w:val="0"/>
          <w:numId w:val="20"/>
        </w:numPr>
        <w:tabs>
          <w:tab w:val="left" w:pos="0"/>
        </w:tabs>
        <w:spacing w:before="240" w:after="120" w:line="360" w:lineRule="auto"/>
        <w:textAlignment w:val="auto"/>
        <w:rPr>
          <w:rFonts w:ascii="Arial" w:eastAsia="MS Mincho" w:hAnsi="Arial" w:cs="Arial"/>
          <w:bCs/>
          <w:kern w:val="0"/>
          <w:sz w:val="21"/>
          <w:lang w:val="en-US" w:eastAsia="ar-SA" w:bidi="ar-SA"/>
        </w:rPr>
      </w:pPr>
      <w:r>
        <w:rPr>
          <w:rFonts w:ascii="Arial" w:eastAsia="MS Mincho" w:hAnsi="Arial" w:cs="Arial"/>
          <w:bCs/>
          <w:kern w:val="0"/>
          <w:sz w:val="21"/>
          <w:lang w:val="en-US" w:eastAsia="ar-SA" w:bidi="ar-SA"/>
        </w:rPr>
        <w:t xml:space="preserve">Else, if the </w:t>
      </w:r>
      <w:r>
        <w:rPr>
          <w:rFonts w:ascii="Arial" w:eastAsia="MS Mincho" w:hAnsi="Arial" w:cs="Arial"/>
          <w:bCs/>
          <w:i/>
          <w:iCs/>
          <w:kern w:val="0"/>
          <w:sz w:val="21"/>
          <w:lang w:val="en-US" w:eastAsia="ar-SA" w:bidi="ar-SA"/>
        </w:rPr>
        <w:t xml:space="preserve">client </w:t>
      </w:r>
      <w:r>
        <w:rPr>
          <w:rFonts w:ascii="Arial" w:eastAsia="MS Mincho" w:hAnsi="Arial" w:cs="Arial"/>
          <w:bCs/>
          <w:kern w:val="0"/>
          <w:sz w:val="21"/>
          <w:lang w:val="en-US" w:eastAsia="ar-SA" w:bidi="ar-SA"/>
        </w:rPr>
        <w:t>denotes one of customer’s many land-line numbers subscribed, the call should be charged to a specific fixed-line product/item say jBilling Product ID 100</w:t>
      </w:r>
    </w:p>
    <w:p w:rsidR="00622A29" w:rsidRDefault="00622A29" w:rsidP="00A411B9">
      <w:pPr>
        <w:pStyle w:val="ListParagraph"/>
        <w:keepNext/>
        <w:widowControl/>
        <w:numPr>
          <w:ilvl w:val="0"/>
          <w:numId w:val="20"/>
        </w:numPr>
        <w:tabs>
          <w:tab w:val="left" w:pos="0"/>
        </w:tabs>
        <w:spacing w:before="240" w:after="120" w:line="360" w:lineRule="auto"/>
        <w:textAlignment w:val="auto"/>
        <w:rPr>
          <w:rFonts w:ascii="Arial" w:eastAsia="MS Mincho" w:hAnsi="Arial" w:cs="Arial"/>
          <w:bCs/>
          <w:kern w:val="0"/>
          <w:sz w:val="21"/>
          <w:lang w:val="en-US" w:eastAsia="ar-SA" w:bidi="ar-SA"/>
        </w:rPr>
      </w:pPr>
      <w:r>
        <w:rPr>
          <w:rFonts w:ascii="Arial" w:eastAsia="MS Mincho" w:hAnsi="Arial" w:cs="Arial"/>
          <w:bCs/>
          <w:kern w:val="0"/>
          <w:sz w:val="21"/>
          <w:lang w:val="en-US" w:eastAsia="ar-SA" w:bidi="ar-SA"/>
        </w:rPr>
        <w:t xml:space="preserve">Else, if the </w:t>
      </w:r>
      <w:r>
        <w:rPr>
          <w:rFonts w:ascii="Arial" w:eastAsia="MS Mincho" w:hAnsi="Arial" w:cs="Arial"/>
          <w:bCs/>
          <w:i/>
          <w:iCs/>
          <w:kern w:val="0"/>
          <w:sz w:val="21"/>
          <w:lang w:val="en-US" w:eastAsia="ar-SA" w:bidi="ar-SA"/>
        </w:rPr>
        <w:t>client</w:t>
      </w:r>
      <w:r>
        <w:rPr>
          <w:rFonts w:ascii="Arial" w:eastAsia="MS Mincho" w:hAnsi="Arial" w:cs="Arial"/>
          <w:bCs/>
          <w:kern w:val="0"/>
          <w:sz w:val="21"/>
          <w:lang w:val="en-US" w:eastAsia="ar-SA" w:bidi="ar-SA"/>
        </w:rPr>
        <w:t xml:space="preserve"> denotes a Computer MAC Address, it is assumed to be an internet usage and the event charged to a data usage Item, say jBilling Product ID 102</w:t>
      </w:r>
    </w:p>
    <w:p w:rsidR="00622A29" w:rsidRPr="00A411B9" w:rsidRDefault="00622A29" w:rsidP="00A411B9">
      <w:pPr>
        <w:pStyle w:val="ListParagraph"/>
        <w:keepNext/>
        <w:widowControl/>
        <w:numPr>
          <w:ilvl w:val="0"/>
          <w:numId w:val="20"/>
        </w:numPr>
        <w:tabs>
          <w:tab w:val="left" w:pos="0"/>
        </w:tabs>
        <w:spacing w:before="240" w:after="120" w:line="360" w:lineRule="auto"/>
        <w:textAlignment w:val="auto"/>
        <w:rPr>
          <w:rFonts w:ascii="Arial" w:eastAsia="MS Mincho" w:hAnsi="Arial" w:cs="Arial"/>
          <w:bCs/>
          <w:kern w:val="0"/>
          <w:sz w:val="21"/>
          <w:lang w:val="en-US" w:eastAsia="ar-SA" w:bidi="ar-SA"/>
        </w:rPr>
      </w:pPr>
      <w:r>
        <w:rPr>
          <w:rFonts w:ascii="Arial" w:eastAsia="MS Mincho" w:hAnsi="Arial" w:cs="Arial"/>
          <w:bCs/>
          <w:kern w:val="0"/>
          <w:sz w:val="21"/>
          <w:lang w:val="en-US" w:eastAsia="ar-SA" w:bidi="ar-SA"/>
        </w:rPr>
        <w:t>Else, log the call as error</w:t>
      </w:r>
    </w:p>
    <w:p w:rsidR="00A411B9" w:rsidRDefault="005A0EA1" w:rsidP="00A411B9">
      <w:pPr>
        <w:keepNext/>
        <w:widowControl/>
        <w:tabs>
          <w:tab w:val="left" w:pos="0"/>
        </w:tabs>
        <w:spacing w:before="240" w:after="120" w:line="360" w:lineRule="auto"/>
        <w:textAlignment w:val="auto"/>
        <w:rPr>
          <w:rFonts w:ascii="Arial" w:eastAsia="MS Mincho" w:hAnsi="Arial" w:cs="Arial"/>
          <w:b/>
          <w:kern w:val="0"/>
          <w:sz w:val="21"/>
          <w:szCs w:val="21"/>
          <w:lang w:val="en-US" w:eastAsia="ar-SA" w:bidi="ar-SA"/>
        </w:rPr>
      </w:pPr>
      <w:r w:rsidRPr="005A0EA1">
        <w:rPr>
          <w:rFonts w:ascii="Arial" w:eastAsia="MS Mincho" w:hAnsi="Arial" w:cs="Arial"/>
          <w:b/>
          <w:kern w:val="0"/>
          <w:sz w:val="21"/>
          <w:szCs w:val="21"/>
          <w:lang w:val="en-US" w:eastAsia="ar-SA" w:bidi="ar-SA"/>
        </w:rPr>
        <w:t>Sample Implementation</w:t>
      </w:r>
    </w:p>
    <w:tbl>
      <w:tblPr>
        <w:tblStyle w:val="TableGrid"/>
        <w:tblW w:w="0" w:type="auto"/>
        <w:shd w:val="clear" w:color="auto" w:fill="DDD9C3" w:themeFill="background2" w:themeFillShade="E6"/>
        <w:tblLook w:val="04A0"/>
      </w:tblPr>
      <w:tblGrid>
        <w:gridCol w:w="9854"/>
      </w:tblGrid>
      <w:tr w:rsidR="005A0EA1" w:rsidTr="005A0EA1">
        <w:tc>
          <w:tcPr>
            <w:tcW w:w="9854" w:type="dxa"/>
            <w:shd w:val="clear" w:color="auto" w:fill="DDD9C3" w:themeFill="background2" w:themeFillShade="E6"/>
          </w:tcPr>
          <w:p w:rsid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r w:rsidRPr="005A0EA1">
              <w:rPr>
                <w:rFonts w:ascii="Consolas" w:hAnsi="Consolas" w:cs="Consolas"/>
                <w:color w:val="000000"/>
                <w:kern w:val="0"/>
                <w:sz w:val="20"/>
                <w:szCs w:val="20"/>
                <w:lang w:val="en-US"/>
              </w:rPr>
              <w:t>public</w:t>
            </w:r>
            <w:r>
              <w:rPr>
                <w:rFonts w:ascii="Consolas" w:hAnsi="Consolas" w:cs="Consolas"/>
                <w:color w:val="000000"/>
                <w:kern w:val="0"/>
                <w:sz w:val="20"/>
                <w:szCs w:val="20"/>
                <w:lang w:val="en-US"/>
              </w:rPr>
              <w:t xml:space="preserve"> </w:t>
            </w:r>
            <w:r w:rsidRPr="005A0EA1">
              <w:rPr>
                <w:rFonts w:ascii="Consolas" w:hAnsi="Consolas" w:cs="Consolas"/>
                <w:color w:val="000000"/>
                <w:kern w:val="0"/>
                <w:sz w:val="20"/>
                <w:szCs w:val="20"/>
                <w:lang w:val="en-US"/>
              </w:rPr>
              <w:t>class</w:t>
            </w:r>
            <w:r>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lang w:val="en-US"/>
              </w:rPr>
              <w:t>VTelecomItemResolutionStep</w:t>
            </w:r>
            <w:proofErr w:type="spellEnd"/>
            <w:r>
              <w:rPr>
                <w:rFonts w:ascii="Consolas" w:hAnsi="Consolas" w:cs="Consolas"/>
                <w:color w:val="000000"/>
                <w:kern w:val="0"/>
                <w:sz w:val="20"/>
                <w:szCs w:val="20"/>
                <w:lang w:val="en-US"/>
              </w:rPr>
              <w:t xml:space="preserve"> </w:t>
            </w:r>
            <w:r w:rsidRPr="005A0EA1">
              <w:rPr>
                <w:rFonts w:ascii="Consolas" w:hAnsi="Consolas" w:cs="Consolas"/>
                <w:color w:val="000000"/>
                <w:kern w:val="0"/>
                <w:sz w:val="20"/>
                <w:szCs w:val="20"/>
                <w:lang w:val="en-US"/>
              </w:rPr>
              <w:t>extends</w:t>
            </w:r>
            <w:r>
              <w:rPr>
                <w:rFonts w:ascii="Consolas" w:hAnsi="Consolas" w:cs="Consolas"/>
                <w:color w:val="000000"/>
                <w:kern w:val="0"/>
                <w:sz w:val="20"/>
                <w:szCs w:val="20"/>
                <w:lang w:val="en-US"/>
              </w:rPr>
              <w:t xml:space="preserve">                              </w:t>
            </w:r>
          </w:p>
          <w:p w:rsidR="005A0EA1" w:rsidRP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lang w:val="en-US"/>
              </w:rPr>
              <w:t>AbstractItemResolutionStep</w:t>
            </w:r>
            <w:proofErr w:type="spellEnd"/>
            <w:r>
              <w:rPr>
                <w:rFonts w:ascii="Consolas" w:hAnsi="Consolas" w:cs="Consolas"/>
                <w:color w:val="000000"/>
                <w:kern w:val="0"/>
                <w:sz w:val="20"/>
                <w:szCs w:val="20"/>
                <w:lang w:val="en-US"/>
              </w:rPr>
              <w:t>&lt;</w:t>
            </w:r>
            <w:proofErr w:type="spellStart"/>
            <w:r>
              <w:rPr>
                <w:rFonts w:ascii="Consolas" w:hAnsi="Consolas" w:cs="Consolas"/>
                <w:color w:val="000000"/>
                <w:kern w:val="0"/>
                <w:sz w:val="20"/>
                <w:szCs w:val="20"/>
                <w:lang w:val="en-US"/>
              </w:rPr>
              <w:t>MediationResult</w:t>
            </w:r>
            <w:proofErr w:type="spellEnd"/>
            <w:r>
              <w:rPr>
                <w:rFonts w:ascii="Consolas" w:hAnsi="Consolas" w:cs="Consolas"/>
                <w:color w:val="000000"/>
                <w:kern w:val="0"/>
                <w:sz w:val="20"/>
                <w:szCs w:val="20"/>
                <w:lang w:val="en-US"/>
              </w:rPr>
              <w:t>&gt; {</w:t>
            </w:r>
          </w:p>
          <w:p w:rsidR="005A0EA1" w:rsidRP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p>
          <w:p w:rsidR="005A0EA1" w:rsidRP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r w:rsidRPr="005A0EA1">
              <w:rPr>
                <w:rFonts w:ascii="Consolas" w:hAnsi="Consolas" w:cs="Consolas"/>
                <w:color w:val="000000"/>
                <w:kern w:val="0"/>
                <w:sz w:val="20"/>
                <w:szCs w:val="20"/>
                <w:lang w:val="en-US"/>
              </w:rPr>
              <w:t>private</w:t>
            </w:r>
            <w:r>
              <w:rPr>
                <w:rFonts w:ascii="Consolas" w:hAnsi="Consolas" w:cs="Consolas"/>
                <w:color w:val="000000"/>
                <w:kern w:val="0"/>
                <w:sz w:val="20"/>
                <w:szCs w:val="20"/>
                <w:lang w:val="en-US"/>
              </w:rPr>
              <w:t xml:space="preserve"> Integer </w:t>
            </w:r>
            <w:proofErr w:type="spellStart"/>
            <w:r w:rsidRPr="005A0EA1">
              <w:rPr>
                <w:rFonts w:ascii="Consolas" w:hAnsi="Consolas" w:cs="Consolas"/>
                <w:color w:val="000000"/>
                <w:kern w:val="0"/>
                <w:sz w:val="20"/>
                <w:szCs w:val="20"/>
                <w:lang w:val="en-US"/>
              </w:rPr>
              <w:t>itemId</w:t>
            </w:r>
            <w:proofErr w:type="spellEnd"/>
            <w:r>
              <w:rPr>
                <w:rFonts w:ascii="Consolas" w:hAnsi="Consolas" w:cs="Consolas"/>
                <w:color w:val="000000"/>
                <w:kern w:val="0"/>
                <w:sz w:val="20"/>
                <w:szCs w:val="20"/>
                <w:lang w:val="en-US"/>
              </w:rPr>
              <w:t>;</w:t>
            </w:r>
          </w:p>
          <w:p w:rsidR="005A0EA1" w:rsidRP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r w:rsidRPr="005A0EA1">
              <w:rPr>
                <w:rFonts w:ascii="Consolas" w:hAnsi="Consolas" w:cs="Consolas"/>
                <w:color w:val="000000"/>
                <w:kern w:val="0"/>
                <w:sz w:val="20"/>
                <w:szCs w:val="20"/>
                <w:lang w:val="en-US"/>
              </w:rPr>
              <w:t>private</w:t>
            </w:r>
            <w:r>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lang w:val="en-US"/>
              </w:rPr>
              <w:t>ItemDAS</w:t>
            </w:r>
            <w:proofErr w:type="spellEnd"/>
            <w:r>
              <w:rPr>
                <w:rFonts w:ascii="Consolas" w:hAnsi="Consolas" w:cs="Consolas"/>
                <w:color w:val="000000"/>
                <w:kern w:val="0"/>
                <w:sz w:val="20"/>
                <w:szCs w:val="20"/>
                <w:lang w:val="en-US"/>
              </w:rPr>
              <w:t xml:space="preserve"> </w:t>
            </w:r>
            <w:proofErr w:type="spellStart"/>
            <w:r w:rsidRPr="005A0EA1">
              <w:rPr>
                <w:rFonts w:ascii="Consolas" w:hAnsi="Consolas" w:cs="Consolas"/>
                <w:color w:val="000000"/>
                <w:kern w:val="0"/>
                <w:sz w:val="20"/>
                <w:szCs w:val="20"/>
                <w:lang w:val="en-US"/>
              </w:rPr>
              <w:t>itemLoader</w:t>
            </w:r>
            <w:proofErr w:type="spellEnd"/>
            <w:r>
              <w:rPr>
                <w:rFonts w:ascii="Consolas" w:hAnsi="Consolas" w:cs="Consolas"/>
                <w:color w:val="000000"/>
                <w:kern w:val="0"/>
                <w:sz w:val="20"/>
                <w:szCs w:val="20"/>
                <w:lang w:val="en-US"/>
              </w:rPr>
              <w:t>;</w:t>
            </w:r>
          </w:p>
          <w:p w:rsidR="005A0EA1" w:rsidRP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p>
          <w:p w:rsidR="005A0EA1" w:rsidRP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r w:rsidRPr="005A0EA1">
              <w:rPr>
                <w:rFonts w:ascii="Consolas" w:hAnsi="Consolas" w:cs="Consolas"/>
                <w:color w:val="000000"/>
                <w:kern w:val="0"/>
                <w:sz w:val="20"/>
                <w:szCs w:val="20"/>
                <w:lang w:val="en-US"/>
              </w:rPr>
              <w:t>@Override</w:t>
            </w:r>
          </w:p>
          <w:p w:rsidR="005A0EA1" w:rsidRP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r w:rsidRPr="005A0EA1">
              <w:rPr>
                <w:rFonts w:ascii="Consolas" w:hAnsi="Consolas" w:cs="Consolas"/>
                <w:color w:val="000000"/>
                <w:kern w:val="0"/>
                <w:sz w:val="20"/>
                <w:szCs w:val="20"/>
                <w:lang w:val="en-US"/>
              </w:rPr>
              <w:t>public</w:t>
            </w:r>
            <w:r>
              <w:rPr>
                <w:rFonts w:ascii="Consolas" w:hAnsi="Consolas" w:cs="Consolas"/>
                <w:color w:val="000000"/>
                <w:kern w:val="0"/>
                <w:sz w:val="20"/>
                <w:szCs w:val="20"/>
                <w:lang w:val="en-US"/>
              </w:rPr>
              <w:t xml:space="preserve"> </w:t>
            </w:r>
            <w:r w:rsidRPr="005A0EA1">
              <w:rPr>
                <w:rFonts w:ascii="Consolas" w:hAnsi="Consolas" w:cs="Consolas"/>
                <w:color w:val="000000"/>
                <w:kern w:val="0"/>
                <w:sz w:val="20"/>
                <w:szCs w:val="20"/>
                <w:lang w:val="en-US"/>
              </w:rPr>
              <w:t>boolean</w:t>
            </w:r>
            <w:r>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lang w:val="en-US"/>
              </w:rPr>
              <w:t>executeStep</w:t>
            </w:r>
            <w:proofErr w:type="spellEnd"/>
            <w:r>
              <w:rPr>
                <w:rFonts w:ascii="Consolas" w:hAnsi="Consolas" w:cs="Consolas"/>
                <w:color w:val="000000"/>
                <w:kern w:val="0"/>
                <w:sz w:val="20"/>
                <w:szCs w:val="20"/>
                <w:lang w:val="en-US"/>
              </w:rPr>
              <w:t xml:space="preserve">(Integer </w:t>
            </w:r>
            <w:proofErr w:type="spellStart"/>
            <w:r>
              <w:rPr>
                <w:rFonts w:ascii="Consolas" w:hAnsi="Consolas" w:cs="Consolas"/>
                <w:color w:val="000000"/>
                <w:kern w:val="0"/>
                <w:sz w:val="20"/>
                <w:szCs w:val="20"/>
                <w:lang w:val="en-US"/>
              </w:rPr>
              <w:t>entityId</w:t>
            </w:r>
            <w:proofErr w:type="spellEnd"/>
            <w:r>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lang w:val="en-US"/>
              </w:rPr>
              <w:t>MediationResult</w:t>
            </w:r>
            <w:proofErr w:type="spellEnd"/>
            <w:r>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lang w:val="en-US"/>
              </w:rPr>
              <w:t>mediationResult</w:t>
            </w:r>
            <w:proofErr w:type="spellEnd"/>
            <w:r>
              <w:rPr>
                <w:rFonts w:ascii="Consolas" w:hAnsi="Consolas" w:cs="Consolas"/>
                <w:color w:val="000000"/>
                <w:kern w:val="0"/>
                <w:sz w:val="20"/>
                <w:szCs w:val="20"/>
                <w:lang w:val="en-US"/>
              </w:rPr>
              <w:t>, List&lt;</w:t>
            </w:r>
            <w:proofErr w:type="spellStart"/>
            <w:r>
              <w:rPr>
                <w:rFonts w:ascii="Consolas" w:hAnsi="Consolas" w:cs="Consolas"/>
                <w:color w:val="000000"/>
                <w:kern w:val="0"/>
                <w:sz w:val="20"/>
                <w:szCs w:val="20"/>
                <w:lang w:val="en-US"/>
              </w:rPr>
              <w:t>PricingField</w:t>
            </w:r>
            <w:proofErr w:type="spellEnd"/>
            <w:r>
              <w:rPr>
                <w:rFonts w:ascii="Consolas" w:hAnsi="Consolas" w:cs="Consolas"/>
                <w:color w:val="000000"/>
                <w:kern w:val="0"/>
                <w:sz w:val="20"/>
                <w:szCs w:val="20"/>
                <w:lang w:val="en-US"/>
              </w:rPr>
              <w:t>&gt; fields) {</w:t>
            </w:r>
          </w:p>
          <w:p w:rsidR="005A0EA1" w:rsidRP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p>
          <w:p w:rsid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lang w:val="en-US"/>
              </w:rPr>
              <w:t>PricingField</w:t>
            </w:r>
            <w:proofErr w:type="spellEnd"/>
            <w:r>
              <w:rPr>
                <w:rFonts w:ascii="Consolas" w:hAnsi="Consolas" w:cs="Consolas"/>
                <w:color w:val="000000"/>
                <w:kern w:val="0"/>
                <w:sz w:val="20"/>
                <w:szCs w:val="20"/>
                <w:lang w:val="en-US"/>
              </w:rPr>
              <w:t xml:space="preserve"> client = </w:t>
            </w:r>
            <w:proofErr w:type="spellStart"/>
            <w:r>
              <w:rPr>
                <w:rFonts w:ascii="Consolas" w:hAnsi="Consolas" w:cs="Consolas"/>
                <w:color w:val="000000"/>
                <w:kern w:val="0"/>
                <w:sz w:val="20"/>
                <w:szCs w:val="20"/>
                <w:lang w:val="en-US"/>
              </w:rPr>
              <w:t>PricingField.</w:t>
            </w:r>
            <w:r w:rsidRPr="005A0EA1">
              <w:rPr>
                <w:rFonts w:ascii="Consolas" w:hAnsi="Consolas" w:cs="Consolas"/>
                <w:color w:val="000000"/>
                <w:kern w:val="0"/>
                <w:sz w:val="20"/>
                <w:szCs w:val="20"/>
                <w:lang w:val="en-US"/>
              </w:rPr>
              <w:t>find</w:t>
            </w:r>
            <w:proofErr w:type="spellEnd"/>
            <w:r>
              <w:rPr>
                <w:rFonts w:ascii="Consolas" w:hAnsi="Consolas" w:cs="Consolas"/>
                <w:color w:val="000000"/>
                <w:kern w:val="0"/>
                <w:sz w:val="20"/>
                <w:szCs w:val="20"/>
                <w:lang w:val="en-US"/>
              </w:rPr>
              <w:t>(fields, "client");</w:t>
            </w:r>
          </w:p>
          <w:p w:rsidR="00230696" w:rsidRPr="005A0EA1" w:rsidRDefault="00230696" w:rsidP="00230696">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lang w:val="en-US"/>
              </w:rPr>
              <w:t>PricingField</w:t>
            </w:r>
            <w:proofErr w:type="spellEnd"/>
            <w:r>
              <w:rPr>
                <w:rFonts w:ascii="Consolas" w:hAnsi="Consolas" w:cs="Consolas"/>
                <w:color w:val="000000"/>
                <w:kern w:val="0"/>
                <w:sz w:val="20"/>
                <w:szCs w:val="20"/>
                <w:lang w:val="en-US"/>
              </w:rPr>
              <w:t xml:space="preserve"> duration = </w:t>
            </w:r>
            <w:proofErr w:type="spellStart"/>
            <w:r>
              <w:rPr>
                <w:rFonts w:ascii="Consolas" w:hAnsi="Consolas" w:cs="Consolas"/>
                <w:color w:val="000000"/>
                <w:kern w:val="0"/>
                <w:sz w:val="20"/>
                <w:szCs w:val="20"/>
                <w:lang w:val="en-US"/>
              </w:rPr>
              <w:t>PricingField.</w:t>
            </w:r>
            <w:r w:rsidRPr="005A0EA1">
              <w:rPr>
                <w:rFonts w:ascii="Consolas" w:hAnsi="Consolas" w:cs="Consolas"/>
                <w:color w:val="000000"/>
                <w:kern w:val="0"/>
                <w:sz w:val="20"/>
                <w:szCs w:val="20"/>
                <w:lang w:val="en-US"/>
              </w:rPr>
              <w:t>find</w:t>
            </w:r>
            <w:proofErr w:type="spellEnd"/>
            <w:r>
              <w:rPr>
                <w:rFonts w:ascii="Consolas" w:hAnsi="Consolas" w:cs="Consolas"/>
                <w:color w:val="000000"/>
                <w:kern w:val="0"/>
                <w:sz w:val="20"/>
                <w:szCs w:val="20"/>
                <w:lang w:val="en-US"/>
              </w:rPr>
              <w:t>(fields, "duration");</w:t>
            </w:r>
          </w:p>
          <w:p w:rsidR="00230696" w:rsidRPr="005A0EA1" w:rsidRDefault="00230696" w:rsidP="00230696">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lang w:val="en-US"/>
              </w:rPr>
              <w:t>PricingField</w:t>
            </w:r>
            <w:proofErr w:type="spellEnd"/>
            <w:r>
              <w:rPr>
                <w:rFonts w:ascii="Consolas" w:hAnsi="Consolas" w:cs="Consolas"/>
                <w:color w:val="000000"/>
                <w:kern w:val="0"/>
                <w:sz w:val="20"/>
                <w:szCs w:val="20"/>
                <w:lang w:val="en-US"/>
              </w:rPr>
              <w:t xml:space="preserve"> length = </w:t>
            </w:r>
            <w:proofErr w:type="spellStart"/>
            <w:r>
              <w:rPr>
                <w:rFonts w:ascii="Consolas" w:hAnsi="Consolas" w:cs="Consolas"/>
                <w:color w:val="000000"/>
                <w:kern w:val="0"/>
                <w:sz w:val="20"/>
                <w:szCs w:val="20"/>
                <w:lang w:val="en-US"/>
              </w:rPr>
              <w:t>PricingField.</w:t>
            </w:r>
            <w:r w:rsidRPr="005A0EA1">
              <w:rPr>
                <w:rFonts w:ascii="Consolas" w:hAnsi="Consolas" w:cs="Consolas"/>
                <w:color w:val="000000"/>
                <w:kern w:val="0"/>
                <w:sz w:val="20"/>
                <w:szCs w:val="20"/>
                <w:lang w:val="en-US"/>
              </w:rPr>
              <w:t>find</w:t>
            </w:r>
            <w:proofErr w:type="spellEnd"/>
            <w:r>
              <w:rPr>
                <w:rFonts w:ascii="Consolas" w:hAnsi="Consolas" w:cs="Consolas"/>
                <w:color w:val="000000"/>
                <w:kern w:val="0"/>
                <w:sz w:val="20"/>
                <w:szCs w:val="20"/>
                <w:lang w:val="en-US"/>
              </w:rPr>
              <w:t>(fields, "length");</w:t>
            </w:r>
          </w:p>
          <w:p w:rsidR="00230696" w:rsidRPr="005A0EA1" w:rsidRDefault="00230696" w:rsidP="005A0EA1">
            <w:pPr>
              <w:widowControl/>
              <w:suppressAutoHyphens w:val="0"/>
              <w:autoSpaceDE w:val="0"/>
              <w:adjustRightInd w:val="0"/>
              <w:textAlignment w:val="auto"/>
              <w:rPr>
                <w:rFonts w:ascii="Consolas" w:hAnsi="Consolas" w:cs="Consolas"/>
                <w:color w:val="000000"/>
                <w:kern w:val="0"/>
                <w:sz w:val="20"/>
                <w:szCs w:val="20"/>
                <w:lang w:val="en-US"/>
              </w:rPr>
            </w:pPr>
          </w:p>
          <w:p w:rsidR="005A0EA1" w:rsidRP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r w:rsidRPr="005A0EA1">
              <w:rPr>
                <w:rFonts w:ascii="Consolas" w:hAnsi="Consolas" w:cs="Consolas"/>
                <w:color w:val="000000"/>
                <w:kern w:val="0"/>
                <w:sz w:val="20"/>
                <w:szCs w:val="20"/>
                <w:lang w:val="en-US"/>
              </w:rPr>
              <w:t xml:space="preserve">        if (</w:t>
            </w:r>
            <w:proofErr w:type="spellStart"/>
            <w:r w:rsidRPr="005A0EA1">
              <w:rPr>
                <w:rFonts w:ascii="Consolas" w:hAnsi="Consolas" w:cs="Consolas"/>
                <w:color w:val="000000"/>
                <w:kern w:val="0"/>
                <w:sz w:val="20"/>
                <w:szCs w:val="20"/>
                <w:lang w:val="en-US"/>
              </w:rPr>
              <w:t>client.startsWith</w:t>
            </w:r>
            <w:proofErr w:type="spellEnd"/>
            <w:r w:rsidRPr="005A0EA1">
              <w:rPr>
                <w:rFonts w:ascii="Consolas" w:hAnsi="Consolas" w:cs="Consolas"/>
                <w:color w:val="000000"/>
                <w:kern w:val="0"/>
                <w:sz w:val="20"/>
                <w:szCs w:val="20"/>
                <w:lang w:val="en-US"/>
              </w:rPr>
              <w:t>(“88-GG”) { //88-GG is the series for set-top boxes</w:t>
            </w:r>
          </w:p>
          <w:p w:rsid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r w:rsidRPr="005A0EA1">
              <w:rPr>
                <w:rFonts w:ascii="Consolas" w:hAnsi="Consolas" w:cs="Consolas"/>
                <w:color w:val="000000"/>
                <w:kern w:val="0"/>
                <w:sz w:val="20"/>
                <w:szCs w:val="20"/>
                <w:lang w:val="en-US"/>
              </w:rPr>
              <w:t xml:space="preserve">            </w:t>
            </w:r>
            <w:proofErr w:type="spellStart"/>
            <w:r w:rsidRPr="005A0EA1">
              <w:rPr>
                <w:rFonts w:ascii="Consolas" w:hAnsi="Consolas" w:cs="Consolas"/>
                <w:color w:val="000000"/>
                <w:kern w:val="0"/>
                <w:sz w:val="20"/>
                <w:szCs w:val="20"/>
                <w:lang w:val="en-US"/>
              </w:rPr>
              <w:t>LOG.debug</w:t>
            </w:r>
            <w:proofErr w:type="spellEnd"/>
            <w:r w:rsidRPr="005A0EA1">
              <w:rPr>
                <w:rFonts w:ascii="Consolas" w:hAnsi="Consolas" w:cs="Consolas"/>
                <w:color w:val="000000"/>
                <w:kern w:val="0"/>
                <w:sz w:val="20"/>
                <w:szCs w:val="20"/>
                <w:lang w:val="en-US"/>
              </w:rPr>
              <w:t>(“IPTV Event, will be skipped.”);</w:t>
            </w:r>
          </w:p>
          <w:p w:rsid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proofErr w:type="spellStart"/>
            <w:r w:rsidRPr="005A0EA1">
              <w:rPr>
                <w:rFonts w:ascii="Consolas" w:hAnsi="Consolas" w:cs="Consolas"/>
                <w:color w:val="000000"/>
                <w:kern w:val="0"/>
                <w:sz w:val="20"/>
                <w:szCs w:val="20"/>
                <w:lang w:val="en-US"/>
              </w:rPr>
              <w:t>result.setDone</w:t>
            </w:r>
            <w:proofErr w:type="spellEnd"/>
            <w:r w:rsidRPr="005A0EA1">
              <w:rPr>
                <w:rFonts w:ascii="Consolas" w:hAnsi="Consolas" w:cs="Consolas"/>
                <w:color w:val="000000"/>
                <w:kern w:val="0"/>
                <w:sz w:val="20"/>
                <w:szCs w:val="20"/>
                <w:lang w:val="en-US"/>
              </w:rPr>
              <w:t>(</w:t>
            </w:r>
            <w:r w:rsidRPr="005A0EA1">
              <w:rPr>
                <w:rFonts w:ascii="Consolas" w:hAnsi="Consolas" w:cs="Consolas"/>
                <w:b/>
                <w:bCs/>
                <w:color w:val="000000"/>
                <w:kern w:val="0"/>
                <w:sz w:val="20"/>
                <w:szCs w:val="20"/>
                <w:lang w:val="en-US"/>
              </w:rPr>
              <w:t>true</w:t>
            </w:r>
            <w:r w:rsidRPr="005A0EA1">
              <w:rPr>
                <w:rFonts w:ascii="Consolas" w:hAnsi="Consolas" w:cs="Consolas"/>
                <w:color w:val="000000"/>
                <w:kern w:val="0"/>
                <w:sz w:val="20"/>
                <w:szCs w:val="20"/>
                <w:lang w:val="en-US"/>
              </w:rPr>
              <w:t>);</w:t>
            </w:r>
          </w:p>
          <w:p w:rsidR="005A0EA1" w:rsidRP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return </w:t>
            </w:r>
            <w:r w:rsidRPr="005A0EA1">
              <w:rPr>
                <w:rFonts w:ascii="Consolas" w:hAnsi="Consolas" w:cs="Consolas"/>
                <w:b/>
                <w:bCs/>
                <w:color w:val="000000"/>
                <w:kern w:val="0"/>
                <w:sz w:val="20"/>
                <w:szCs w:val="20"/>
                <w:lang w:val="en-US"/>
              </w:rPr>
              <w:t>false</w:t>
            </w:r>
            <w:r>
              <w:rPr>
                <w:rFonts w:ascii="Consolas" w:hAnsi="Consolas" w:cs="Consolas"/>
                <w:color w:val="000000"/>
                <w:kern w:val="0"/>
                <w:sz w:val="20"/>
                <w:szCs w:val="20"/>
                <w:lang w:val="en-US"/>
              </w:rPr>
              <w:t>;</w:t>
            </w:r>
          </w:p>
          <w:p w:rsid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 else </w:t>
            </w:r>
            <w:r w:rsidRPr="005A0EA1">
              <w:rPr>
                <w:rFonts w:ascii="Consolas" w:hAnsi="Consolas" w:cs="Consolas"/>
                <w:color w:val="000000"/>
                <w:kern w:val="0"/>
                <w:sz w:val="20"/>
                <w:szCs w:val="20"/>
                <w:lang w:val="en-US"/>
              </w:rPr>
              <w:t>if</w:t>
            </w:r>
            <w:r>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lang w:val="en-US"/>
              </w:rPr>
              <w:t>isNumber</w:t>
            </w:r>
            <w:proofErr w:type="spellEnd"/>
            <w:r>
              <w:rPr>
                <w:rFonts w:ascii="Consolas" w:hAnsi="Consolas" w:cs="Consolas"/>
                <w:color w:val="000000"/>
                <w:kern w:val="0"/>
                <w:sz w:val="20"/>
                <w:szCs w:val="20"/>
                <w:lang w:val="en-US"/>
              </w:rPr>
              <w:t>(client)) {</w:t>
            </w:r>
          </w:p>
          <w:p w:rsidR="005A0EA1" w:rsidRP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lang w:val="en-US"/>
              </w:rPr>
              <w:t>itemId</w:t>
            </w:r>
            <w:proofErr w:type="spellEnd"/>
            <w:r>
              <w:rPr>
                <w:rFonts w:ascii="Consolas" w:hAnsi="Consolas" w:cs="Consolas"/>
                <w:color w:val="000000"/>
                <w:kern w:val="0"/>
                <w:sz w:val="20"/>
                <w:szCs w:val="20"/>
                <w:lang w:val="en-US"/>
              </w:rPr>
              <w:t>= 100;</w:t>
            </w:r>
          </w:p>
          <w:p w:rsidR="005A0EA1" w:rsidRP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lang w:val="en-US"/>
              </w:rPr>
              <w:t>OrderLineDTO</w:t>
            </w:r>
            <w:proofErr w:type="spellEnd"/>
            <w:r>
              <w:rPr>
                <w:rFonts w:ascii="Consolas" w:hAnsi="Consolas" w:cs="Consolas"/>
                <w:color w:val="000000"/>
                <w:kern w:val="0"/>
                <w:sz w:val="20"/>
                <w:szCs w:val="20"/>
                <w:lang w:val="en-US"/>
              </w:rPr>
              <w:t xml:space="preserve"> line = </w:t>
            </w:r>
            <w:proofErr w:type="spellStart"/>
            <w:r>
              <w:rPr>
                <w:rFonts w:ascii="Consolas" w:hAnsi="Consolas" w:cs="Consolas"/>
                <w:color w:val="000000"/>
                <w:kern w:val="0"/>
                <w:sz w:val="20"/>
                <w:szCs w:val="20"/>
                <w:lang w:val="en-US"/>
              </w:rPr>
              <w:t>newLine</w:t>
            </w:r>
            <w:proofErr w:type="spellEnd"/>
            <w:r>
              <w:rPr>
                <w:rFonts w:ascii="Consolas" w:hAnsi="Consolas" w:cs="Consolas"/>
                <w:color w:val="000000"/>
                <w:kern w:val="0"/>
                <w:sz w:val="20"/>
                <w:szCs w:val="20"/>
                <w:lang w:val="en-US"/>
              </w:rPr>
              <w:t>(</w:t>
            </w:r>
            <w:proofErr w:type="spellStart"/>
            <w:r>
              <w:rPr>
                <w:rFonts w:ascii="Consolas" w:hAnsi="Consolas" w:cs="Consolas"/>
                <w:color w:val="000000"/>
                <w:kern w:val="0"/>
                <w:sz w:val="20"/>
                <w:szCs w:val="20"/>
                <w:lang w:val="en-US"/>
              </w:rPr>
              <w:t>itemId</w:t>
            </w:r>
            <w:proofErr w:type="spellEnd"/>
            <w:r>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lang w:val="en-US"/>
              </w:rPr>
              <w:t>duration.getDecimalValue</w:t>
            </w:r>
            <w:proofErr w:type="spellEnd"/>
            <w:r>
              <w:rPr>
                <w:rFonts w:ascii="Consolas" w:hAnsi="Consolas" w:cs="Consolas"/>
                <w:color w:val="000000"/>
                <w:kern w:val="0"/>
                <w:sz w:val="20"/>
                <w:szCs w:val="20"/>
                <w:lang w:val="en-US"/>
              </w:rPr>
              <w:t>());</w:t>
            </w:r>
          </w:p>
          <w:p w:rsidR="005A0EA1" w:rsidRP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lang w:val="en-US"/>
              </w:rPr>
              <w:t>mediationResult.getLines</w:t>
            </w:r>
            <w:proofErr w:type="spellEnd"/>
            <w:r>
              <w:rPr>
                <w:rFonts w:ascii="Consolas" w:hAnsi="Consolas" w:cs="Consolas"/>
                <w:color w:val="000000"/>
                <w:kern w:val="0"/>
                <w:sz w:val="20"/>
                <w:szCs w:val="20"/>
                <w:lang w:val="en-US"/>
              </w:rPr>
              <w:t>().add(line);</w:t>
            </w:r>
          </w:p>
          <w:p w:rsid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 else {</w:t>
            </w:r>
          </w:p>
          <w:p w:rsidR="005A0EA1" w:rsidRP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lang w:val="en-US"/>
              </w:rPr>
              <w:t>itemId</w:t>
            </w:r>
            <w:proofErr w:type="spellEnd"/>
            <w:r>
              <w:rPr>
                <w:rFonts w:ascii="Consolas" w:hAnsi="Consolas" w:cs="Consolas"/>
                <w:color w:val="000000"/>
                <w:kern w:val="0"/>
                <w:sz w:val="20"/>
                <w:szCs w:val="20"/>
                <w:lang w:val="en-US"/>
              </w:rPr>
              <w:t>=102;</w:t>
            </w:r>
          </w:p>
          <w:p w:rsidR="005A0EA1" w:rsidRP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lang w:val="en-US"/>
              </w:rPr>
              <w:t>OrderLineDTO</w:t>
            </w:r>
            <w:proofErr w:type="spellEnd"/>
            <w:r>
              <w:rPr>
                <w:rFonts w:ascii="Consolas" w:hAnsi="Consolas" w:cs="Consolas"/>
                <w:color w:val="000000"/>
                <w:kern w:val="0"/>
                <w:sz w:val="20"/>
                <w:szCs w:val="20"/>
                <w:lang w:val="en-US"/>
              </w:rPr>
              <w:t xml:space="preserve"> line = </w:t>
            </w:r>
            <w:proofErr w:type="spellStart"/>
            <w:r>
              <w:rPr>
                <w:rFonts w:ascii="Consolas" w:hAnsi="Consolas" w:cs="Consolas"/>
                <w:color w:val="000000"/>
                <w:kern w:val="0"/>
                <w:sz w:val="20"/>
                <w:szCs w:val="20"/>
                <w:lang w:val="en-US"/>
              </w:rPr>
              <w:t>newLine</w:t>
            </w:r>
            <w:proofErr w:type="spellEnd"/>
            <w:r>
              <w:rPr>
                <w:rFonts w:ascii="Consolas" w:hAnsi="Consolas" w:cs="Consolas"/>
                <w:color w:val="000000"/>
                <w:kern w:val="0"/>
                <w:sz w:val="20"/>
                <w:szCs w:val="20"/>
                <w:lang w:val="en-US"/>
              </w:rPr>
              <w:t>(</w:t>
            </w:r>
            <w:proofErr w:type="spellStart"/>
            <w:r>
              <w:rPr>
                <w:rFonts w:ascii="Consolas" w:hAnsi="Consolas" w:cs="Consolas"/>
                <w:color w:val="000000"/>
                <w:kern w:val="0"/>
                <w:sz w:val="20"/>
                <w:szCs w:val="20"/>
                <w:lang w:val="en-US"/>
              </w:rPr>
              <w:t>itemId</w:t>
            </w:r>
            <w:proofErr w:type="spellEnd"/>
            <w:r>
              <w:rPr>
                <w:rFonts w:ascii="Consolas" w:hAnsi="Consolas" w:cs="Consolas"/>
                <w:color w:val="000000"/>
                <w:kern w:val="0"/>
                <w:sz w:val="20"/>
                <w:szCs w:val="20"/>
                <w:lang w:val="en-US"/>
              </w:rPr>
              <w:t xml:space="preserve">, </w:t>
            </w:r>
            <w:proofErr w:type="spellStart"/>
            <w:r w:rsidR="00230696">
              <w:rPr>
                <w:rFonts w:ascii="Consolas" w:hAnsi="Consolas" w:cs="Consolas"/>
                <w:color w:val="000000"/>
                <w:kern w:val="0"/>
                <w:sz w:val="20"/>
                <w:szCs w:val="20"/>
                <w:lang w:val="en-US"/>
              </w:rPr>
              <w:t>lenght</w:t>
            </w:r>
            <w:r>
              <w:rPr>
                <w:rFonts w:ascii="Consolas" w:hAnsi="Consolas" w:cs="Consolas"/>
                <w:color w:val="000000"/>
                <w:kern w:val="0"/>
                <w:sz w:val="20"/>
                <w:szCs w:val="20"/>
                <w:lang w:val="en-US"/>
              </w:rPr>
              <w:t>.get</w:t>
            </w:r>
            <w:r w:rsidR="00230696">
              <w:rPr>
                <w:rFonts w:ascii="Consolas" w:hAnsi="Consolas" w:cs="Consolas"/>
                <w:color w:val="000000"/>
                <w:kern w:val="0"/>
                <w:sz w:val="20"/>
                <w:szCs w:val="20"/>
                <w:lang w:val="en-US"/>
              </w:rPr>
              <w:t>Int</w:t>
            </w:r>
            <w:r>
              <w:rPr>
                <w:rFonts w:ascii="Consolas" w:hAnsi="Consolas" w:cs="Consolas"/>
                <w:color w:val="000000"/>
                <w:kern w:val="0"/>
                <w:sz w:val="20"/>
                <w:szCs w:val="20"/>
                <w:lang w:val="en-US"/>
              </w:rPr>
              <w:t>Value</w:t>
            </w:r>
            <w:proofErr w:type="spellEnd"/>
            <w:r>
              <w:rPr>
                <w:rFonts w:ascii="Consolas" w:hAnsi="Consolas" w:cs="Consolas"/>
                <w:color w:val="000000"/>
                <w:kern w:val="0"/>
                <w:sz w:val="20"/>
                <w:szCs w:val="20"/>
                <w:lang w:val="en-US"/>
              </w:rPr>
              <w:t>());</w:t>
            </w:r>
          </w:p>
          <w:p w:rsidR="005A0EA1" w:rsidRP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lang w:val="en-US"/>
              </w:rPr>
              <w:t>mediationResult.getLines</w:t>
            </w:r>
            <w:proofErr w:type="spellEnd"/>
            <w:r>
              <w:rPr>
                <w:rFonts w:ascii="Consolas" w:hAnsi="Consolas" w:cs="Consolas"/>
                <w:color w:val="000000"/>
                <w:kern w:val="0"/>
                <w:sz w:val="20"/>
                <w:szCs w:val="20"/>
                <w:lang w:val="en-US"/>
              </w:rPr>
              <w:t>().add(line);</w:t>
            </w:r>
          </w:p>
          <w:p w:rsid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p>
          <w:p w:rsidR="00230696" w:rsidRPr="005A0EA1" w:rsidRDefault="00230696" w:rsidP="005A0EA1">
            <w:pPr>
              <w:widowControl/>
              <w:suppressAutoHyphens w:val="0"/>
              <w:autoSpaceDE w:val="0"/>
              <w:adjustRightInd w:val="0"/>
              <w:textAlignment w:val="auto"/>
              <w:rPr>
                <w:rFonts w:ascii="Consolas" w:hAnsi="Consolas" w:cs="Consolas"/>
                <w:color w:val="000000"/>
                <w:kern w:val="0"/>
                <w:sz w:val="20"/>
                <w:szCs w:val="20"/>
                <w:lang w:val="en-US"/>
              </w:rPr>
            </w:pPr>
          </w:p>
          <w:p w:rsidR="005A0EA1" w:rsidRPr="005A0EA1" w:rsidRDefault="00230696" w:rsidP="005A0EA1">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if (</w:t>
            </w:r>
            <w:proofErr w:type="spellStart"/>
            <w:r>
              <w:rPr>
                <w:rFonts w:ascii="Consolas" w:hAnsi="Consolas" w:cs="Consolas"/>
                <w:color w:val="000000"/>
                <w:kern w:val="0"/>
                <w:sz w:val="20"/>
                <w:szCs w:val="20"/>
                <w:lang w:val="en-US"/>
              </w:rPr>
              <w:t>itemId</w:t>
            </w:r>
            <w:proofErr w:type="spellEnd"/>
            <w:r>
              <w:rPr>
                <w:rFonts w:ascii="Consolas" w:hAnsi="Consolas" w:cs="Consolas"/>
                <w:color w:val="000000"/>
                <w:kern w:val="0"/>
                <w:sz w:val="20"/>
                <w:szCs w:val="20"/>
                <w:lang w:val="en-US"/>
              </w:rPr>
              <w:t xml:space="preserve"> != null ) {</w:t>
            </w:r>
          </w:p>
          <w:p w:rsidR="005A0EA1" w:rsidRPr="005A0EA1" w:rsidRDefault="00230696" w:rsidP="00230696">
            <w:pPr>
              <w:widowControl/>
              <w:suppressAutoHyphens w:val="0"/>
              <w:autoSpaceDE w:val="0"/>
              <w:adjustRightInd w:val="0"/>
              <w:ind w:left="709"/>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lang w:val="en-US"/>
              </w:rPr>
              <w:t>mediationResult.setItemId</w:t>
            </w:r>
            <w:proofErr w:type="spellEnd"/>
            <w:r>
              <w:rPr>
                <w:rFonts w:ascii="Consolas" w:hAnsi="Consolas" w:cs="Consolas"/>
                <w:color w:val="000000"/>
                <w:kern w:val="0"/>
                <w:sz w:val="20"/>
                <w:szCs w:val="20"/>
                <w:lang w:val="en-US"/>
              </w:rPr>
              <w:t>(</w:t>
            </w:r>
            <w:proofErr w:type="spellStart"/>
            <w:r>
              <w:rPr>
                <w:rFonts w:ascii="Consolas" w:hAnsi="Consolas" w:cs="Consolas"/>
                <w:color w:val="000000"/>
                <w:kern w:val="0"/>
                <w:sz w:val="20"/>
                <w:szCs w:val="20"/>
                <w:lang w:val="en-US"/>
              </w:rPr>
              <w:t>itemId</w:t>
            </w:r>
            <w:proofErr w:type="spellEnd"/>
            <w:r>
              <w:rPr>
                <w:rFonts w:ascii="Consolas" w:hAnsi="Consolas" w:cs="Consolas"/>
                <w:color w:val="000000"/>
                <w:kern w:val="0"/>
                <w:sz w:val="20"/>
                <w:szCs w:val="20"/>
                <w:lang w:val="en-US"/>
              </w:rPr>
              <w:t>);</w:t>
            </w:r>
          </w:p>
          <w:p w:rsidR="005A0EA1" w:rsidRPr="005A0EA1" w:rsidRDefault="005A0EA1" w:rsidP="00230696">
            <w:pPr>
              <w:widowControl/>
              <w:suppressAutoHyphens w:val="0"/>
              <w:autoSpaceDE w:val="0"/>
              <w:adjustRightInd w:val="0"/>
              <w:ind w:left="709"/>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proofErr w:type="spellStart"/>
            <w:r w:rsidRPr="005A0EA1">
              <w:rPr>
                <w:rFonts w:ascii="Consolas" w:hAnsi="Consolas" w:cs="Consolas"/>
                <w:color w:val="000000"/>
                <w:kern w:val="0"/>
                <w:sz w:val="20"/>
                <w:szCs w:val="20"/>
                <w:lang w:val="en-US"/>
              </w:rPr>
              <w:t>LOG</w:t>
            </w:r>
            <w:r>
              <w:rPr>
                <w:rFonts w:ascii="Consolas" w:hAnsi="Consolas" w:cs="Consolas"/>
                <w:color w:val="000000"/>
                <w:kern w:val="0"/>
                <w:sz w:val="20"/>
                <w:szCs w:val="20"/>
                <w:lang w:val="en-US"/>
              </w:rPr>
              <w:t>.debug</w:t>
            </w:r>
            <w:proofErr w:type="spellEnd"/>
            <w:r>
              <w:rPr>
                <w:rFonts w:ascii="Consolas" w:hAnsi="Consolas" w:cs="Consolas"/>
                <w:color w:val="000000"/>
                <w:kern w:val="0"/>
                <w:sz w:val="20"/>
                <w:szCs w:val="20"/>
                <w:lang w:val="en-US"/>
              </w:rPr>
              <w:t xml:space="preserve">("Number called = " + </w:t>
            </w:r>
            <w:proofErr w:type="spellStart"/>
            <w:r>
              <w:rPr>
                <w:rFonts w:ascii="Consolas" w:hAnsi="Consolas" w:cs="Consolas"/>
                <w:color w:val="000000"/>
                <w:kern w:val="0"/>
                <w:sz w:val="20"/>
                <w:szCs w:val="20"/>
                <w:lang w:val="en-US"/>
              </w:rPr>
              <w:t>destination.getStrValue</w:t>
            </w:r>
            <w:proofErr w:type="spellEnd"/>
            <w:r>
              <w:rPr>
                <w:rFonts w:ascii="Consolas" w:hAnsi="Consolas" w:cs="Consolas"/>
                <w:color w:val="000000"/>
                <w:kern w:val="0"/>
                <w:sz w:val="20"/>
                <w:szCs w:val="20"/>
                <w:lang w:val="en-US"/>
              </w:rPr>
              <w:t xml:space="preserve">() + ", " + </w:t>
            </w:r>
            <w:proofErr w:type="spellStart"/>
            <w:r>
              <w:rPr>
                <w:rFonts w:ascii="Consolas" w:hAnsi="Consolas" w:cs="Consolas"/>
                <w:color w:val="000000"/>
                <w:kern w:val="0"/>
                <w:sz w:val="20"/>
                <w:szCs w:val="20"/>
                <w:lang w:val="en-US"/>
              </w:rPr>
              <w:t>dur</w:t>
            </w:r>
            <w:r>
              <w:rPr>
                <w:rFonts w:ascii="Consolas" w:hAnsi="Consolas" w:cs="Consolas"/>
                <w:color w:val="000000"/>
                <w:kern w:val="0"/>
                <w:sz w:val="20"/>
                <w:szCs w:val="20"/>
                <w:lang w:val="en-US"/>
              </w:rPr>
              <w:t>a</w:t>
            </w:r>
            <w:r>
              <w:rPr>
                <w:rFonts w:ascii="Consolas" w:hAnsi="Consolas" w:cs="Consolas"/>
                <w:color w:val="000000"/>
                <w:kern w:val="0"/>
                <w:sz w:val="20"/>
                <w:szCs w:val="20"/>
                <w:lang w:val="en-US"/>
              </w:rPr>
              <w:t>tion.getStrValue</w:t>
            </w:r>
            <w:proofErr w:type="spellEnd"/>
            <w:r>
              <w:rPr>
                <w:rFonts w:ascii="Consolas" w:hAnsi="Consolas" w:cs="Consolas"/>
                <w:color w:val="000000"/>
                <w:kern w:val="0"/>
                <w:sz w:val="20"/>
                <w:szCs w:val="20"/>
                <w:lang w:val="en-US"/>
              </w:rPr>
              <w:t>() + " minutes");</w:t>
            </w:r>
          </w:p>
          <w:p w:rsidR="005A0EA1" w:rsidRPr="005A0EA1" w:rsidRDefault="005A0EA1" w:rsidP="00230696">
            <w:pPr>
              <w:widowControl/>
              <w:suppressAutoHyphens w:val="0"/>
              <w:autoSpaceDE w:val="0"/>
              <w:adjustRightInd w:val="0"/>
              <w:ind w:left="709"/>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lang w:val="en-US"/>
              </w:rPr>
              <w:t>mediationResult.setDescription</w:t>
            </w:r>
            <w:proofErr w:type="spellEnd"/>
            <w:r>
              <w:rPr>
                <w:rFonts w:ascii="Consolas" w:hAnsi="Consolas" w:cs="Consolas"/>
                <w:color w:val="000000"/>
                <w:kern w:val="0"/>
                <w:sz w:val="20"/>
                <w:szCs w:val="20"/>
                <w:lang w:val="en-US"/>
              </w:rPr>
              <w:t xml:space="preserve">("Phone call to " + </w:t>
            </w:r>
            <w:proofErr w:type="spellStart"/>
            <w:r>
              <w:rPr>
                <w:rFonts w:ascii="Consolas" w:hAnsi="Consolas" w:cs="Consolas"/>
                <w:color w:val="000000"/>
                <w:kern w:val="0"/>
                <w:sz w:val="20"/>
                <w:szCs w:val="20"/>
                <w:lang w:val="en-US"/>
              </w:rPr>
              <w:t>destin</w:t>
            </w:r>
            <w:r>
              <w:rPr>
                <w:rFonts w:ascii="Consolas" w:hAnsi="Consolas" w:cs="Consolas"/>
                <w:color w:val="000000"/>
                <w:kern w:val="0"/>
                <w:sz w:val="20"/>
                <w:szCs w:val="20"/>
                <w:lang w:val="en-US"/>
              </w:rPr>
              <w:t>a</w:t>
            </w:r>
            <w:r>
              <w:rPr>
                <w:rFonts w:ascii="Consolas" w:hAnsi="Consolas" w:cs="Consolas"/>
                <w:color w:val="000000"/>
                <w:kern w:val="0"/>
                <w:sz w:val="20"/>
                <w:szCs w:val="20"/>
                <w:lang w:val="en-US"/>
              </w:rPr>
              <w:t>tion.getStrValue</w:t>
            </w:r>
            <w:proofErr w:type="spellEnd"/>
            <w:r>
              <w:rPr>
                <w:rFonts w:ascii="Consolas" w:hAnsi="Consolas" w:cs="Consolas"/>
                <w:color w:val="000000"/>
                <w:kern w:val="0"/>
                <w:sz w:val="20"/>
                <w:szCs w:val="20"/>
                <w:lang w:val="en-US"/>
              </w:rPr>
              <w:t>());</w:t>
            </w:r>
          </w:p>
          <w:p w:rsidR="005A0EA1" w:rsidRDefault="005A0EA1" w:rsidP="00230696">
            <w:pPr>
              <w:widowControl/>
              <w:suppressAutoHyphens w:val="0"/>
              <w:autoSpaceDE w:val="0"/>
              <w:adjustRightInd w:val="0"/>
              <w:ind w:left="709"/>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r w:rsidRPr="005A0EA1">
              <w:rPr>
                <w:rFonts w:ascii="Consolas" w:hAnsi="Consolas" w:cs="Consolas"/>
                <w:color w:val="000000"/>
                <w:kern w:val="0"/>
                <w:sz w:val="20"/>
                <w:szCs w:val="20"/>
                <w:lang w:val="en-US"/>
              </w:rPr>
              <w:t>return</w:t>
            </w:r>
            <w:r>
              <w:rPr>
                <w:rFonts w:ascii="Consolas" w:hAnsi="Consolas" w:cs="Consolas"/>
                <w:color w:val="000000"/>
                <w:kern w:val="0"/>
                <w:sz w:val="20"/>
                <w:szCs w:val="20"/>
                <w:lang w:val="en-US"/>
              </w:rPr>
              <w:t xml:space="preserve"> </w:t>
            </w:r>
            <w:r w:rsidRPr="005A0EA1">
              <w:rPr>
                <w:rFonts w:ascii="Consolas" w:hAnsi="Consolas" w:cs="Consolas"/>
                <w:color w:val="000000"/>
                <w:kern w:val="0"/>
                <w:sz w:val="20"/>
                <w:szCs w:val="20"/>
                <w:lang w:val="en-US"/>
              </w:rPr>
              <w:t>true</w:t>
            </w:r>
            <w:r>
              <w:rPr>
                <w:rFonts w:ascii="Consolas" w:hAnsi="Consolas" w:cs="Consolas"/>
                <w:color w:val="000000"/>
                <w:kern w:val="0"/>
                <w:sz w:val="20"/>
                <w:szCs w:val="20"/>
                <w:lang w:val="en-US"/>
              </w:rPr>
              <w:t>;</w:t>
            </w:r>
          </w:p>
          <w:p w:rsidR="00230696" w:rsidRPr="005A0EA1" w:rsidRDefault="00230696" w:rsidP="005A0EA1">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p>
          <w:p w:rsidR="005A0EA1" w:rsidRPr="005A0EA1" w:rsidRDefault="005A0EA1" w:rsidP="005A0EA1">
            <w:pPr>
              <w:widowControl/>
              <w:suppressAutoHyphens w:val="0"/>
              <w:autoSpaceDE w:val="0"/>
              <w:adjustRightInd w:val="0"/>
              <w:textAlignment w:val="auto"/>
              <w:rPr>
                <w:rFonts w:ascii="Consolas" w:hAnsi="Consolas" w:cs="Consolas"/>
                <w:color w:val="000000"/>
                <w:kern w:val="0"/>
                <w:sz w:val="20"/>
                <w:szCs w:val="20"/>
                <w:lang w:val="en-US"/>
              </w:rPr>
            </w:pPr>
            <w:r>
              <w:rPr>
                <w:rFonts w:ascii="Consolas" w:hAnsi="Consolas" w:cs="Consolas"/>
                <w:color w:val="000000"/>
                <w:kern w:val="0"/>
                <w:sz w:val="20"/>
                <w:szCs w:val="20"/>
                <w:lang w:val="en-US"/>
              </w:rPr>
              <w:t xml:space="preserve">    }</w:t>
            </w:r>
          </w:p>
          <w:p w:rsidR="005A0EA1" w:rsidRDefault="005A0EA1" w:rsidP="00A411B9">
            <w:pPr>
              <w:keepNext/>
              <w:widowControl/>
              <w:tabs>
                <w:tab w:val="left" w:pos="0"/>
              </w:tabs>
              <w:spacing w:before="240" w:after="120" w:line="360" w:lineRule="auto"/>
              <w:textAlignment w:val="auto"/>
              <w:rPr>
                <w:rFonts w:ascii="Arial" w:eastAsia="MS Mincho" w:hAnsi="Arial" w:cs="Arial"/>
                <w:b/>
                <w:kern w:val="0"/>
                <w:sz w:val="21"/>
                <w:szCs w:val="21"/>
                <w:lang w:val="en-US" w:eastAsia="ar-SA" w:bidi="ar-SA"/>
              </w:rPr>
            </w:pPr>
          </w:p>
        </w:tc>
      </w:tr>
    </w:tbl>
    <w:p w:rsidR="005A0EA1" w:rsidRPr="005A0EA1" w:rsidRDefault="005A0EA1" w:rsidP="00A411B9">
      <w:pPr>
        <w:keepNext/>
        <w:widowControl/>
        <w:tabs>
          <w:tab w:val="left" w:pos="0"/>
        </w:tabs>
        <w:spacing w:before="240" w:after="120" w:line="360" w:lineRule="auto"/>
        <w:textAlignment w:val="auto"/>
        <w:rPr>
          <w:rFonts w:ascii="Arial" w:eastAsia="MS Mincho" w:hAnsi="Arial" w:cs="Arial"/>
          <w:b/>
          <w:kern w:val="0"/>
          <w:sz w:val="21"/>
          <w:szCs w:val="21"/>
          <w:lang w:val="en-US" w:eastAsia="ar-SA" w:bidi="ar-SA"/>
        </w:rPr>
      </w:pPr>
    </w:p>
    <w:p w:rsidR="000E29D5" w:rsidRDefault="00524576">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r>
        <w:rPr>
          <w:rFonts w:ascii="Verdana" w:eastAsia="MS Mincho" w:hAnsi="Verdana" w:cs="Tahoma"/>
          <w:b/>
          <w:color w:val="5CB05A"/>
          <w:kern w:val="0"/>
          <w:sz w:val="32"/>
          <w:szCs w:val="32"/>
          <w:lang w:val="en-US" w:eastAsia="ar-SA" w:bidi="ar-SA"/>
        </w:rPr>
        <w:t xml:space="preserve">Mediation &amp; </w:t>
      </w:r>
      <w:r w:rsidR="000E29D5">
        <w:rPr>
          <w:rFonts w:ascii="Verdana" w:eastAsia="MS Mincho" w:hAnsi="Verdana" w:cs="Tahoma"/>
          <w:b/>
          <w:color w:val="5CB05A"/>
          <w:kern w:val="0"/>
          <w:sz w:val="32"/>
          <w:szCs w:val="32"/>
          <w:lang w:val="en-US" w:eastAsia="ar-SA" w:bidi="ar-SA"/>
        </w:rPr>
        <w:t>Steps Configuration</w:t>
      </w:r>
    </w:p>
    <w:p w:rsidR="00AE2F92" w:rsidRDefault="00AE2F92" w:rsidP="00AE2F92">
      <w:pPr>
        <w:pStyle w:val="NormalWeb"/>
        <w:shd w:val="clear" w:color="auto" w:fill="FFFFFF"/>
        <w:spacing w:before="0" w:beforeAutospacing="0" w:after="75" w:afterAutospacing="0" w:line="270" w:lineRule="atLeast"/>
        <w:textAlignment w:val="baseline"/>
        <w:rPr>
          <w:rFonts w:ascii="Arial" w:hAnsi="Arial" w:cs="Arial"/>
          <w:color w:val="333333"/>
          <w:sz w:val="21"/>
          <w:szCs w:val="21"/>
        </w:rPr>
      </w:pPr>
      <w:r>
        <w:rPr>
          <w:rFonts w:ascii="Arial" w:hAnsi="Arial" w:cs="Arial"/>
          <w:color w:val="333333"/>
          <w:sz w:val="21"/>
          <w:szCs w:val="21"/>
        </w:rPr>
        <w:t>Steps Configuration is the</w:t>
      </w:r>
      <w:r w:rsidRPr="00AE2F92">
        <w:rPr>
          <w:rFonts w:ascii="Arial" w:hAnsi="Arial" w:cs="Arial"/>
          <w:color w:val="333333"/>
          <w:sz w:val="21"/>
          <w:szCs w:val="21"/>
        </w:rPr>
        <w:t xml:space="preserve"> last piece</w:t>
      </w:r>
      <w:r>
        <w:rPr>
          <w:rFonts w:ascii="Arial" w:hAnsi="Arial" w:cs="Arial"/>
          <w:color w:val="333333"/>
          <w:sz w:val="21"/>
          <w:szCs w:val="21"/>
        </w:rPr>
        <w:t xml:space="preserve"> in the jigsaw for Mediation 3.0 configuration. At this point, it is crit</w:t>
      </w:r>
      <w:r>
        <w:rPr>
          <w:rFonts w:ascii="Arial" w:hAnsi="Arial" w:cs="Arial"/>
          <w:color w:val="333333"/>
          <w:sz w:val="21"/>
          <w:szCs w:val="21"/>
        </w:rPr>
        <w:t>i</w:t>
      </w:r>
      <w:r>
        <w:rPr>
          <w:rFonts w:ascii="Arial" w:hAnsi="Arial" w:cs="Arial"/>
          <w:color w:val="333333"/>
          <w:sz w:val="21"/>
          <w:szCs w:val="21"/>
        </w:rPr>
        <w:t xml:space="preserve">cal to </w:t>
      </w:r>
      <w:r w:rsidRPr="00AE2F92">
        <w:rPr>
          <w:rFonts w:ascii="Arial" w:hAnsi="Arial" w:cs="Arial"/>
          <w:color w:val="333333"/>
          <w:sz w:val="21"/>
          <w:szCs w:val="21"/>
        </w:rPr>
        <w:t xml:space="preserve">wire/configure everything defined above together as a single piece. In other words, the jBilling Mediation 3.0 </w:t>
      </w:r>
      <w:r>
        <w:rPr>
          <w:rFonts w:ascii="Arial" w:hAnsi="Arial" w:cs="Arial"/>
          <w:color w:val="333333"/>
          <w:sz w:val="21"/>
          <w:szCs w:val="21"/>
        </w:rPr>
        <w:t>job</w:t>
      </w:r>
      <w:r w:rsidRPr="00AE2F92">
        <w:rPr>
          <w:rFonts w:ascii="Arial" w:hAnsi="Arial" w:cs="Arial"/>
          <w:color w:val="333333"/>
          <w:sz w:val="21"/>
          <w:szCs w:val="21"/>
        </w:rPr>
        <w:t xml:space="preserve"> and its dependent components (Converters, Processor) </w:t>
      </w:r>
      <w:r>
        <w:rPr>
          <w:rFonts w:ascii="Arial" w:hAnsi="Arial" w:cs="Arial"/>
          <w:color w:val="333333"/>
          <w:sz w:val="21"/>
          <w:szCs w:val="21"/>
        </w:rPr>
        <w:t xml:space="preserve">should </w:t>
      </w:r>
      <w:r w:rsidRPr="00AE2F92">
        <w:rPr>
          <w:rFonts w:ascii="Arial" w:hAnsi="Arial" w:cs="Arial"/>
          <w:color w:val="333333"/>
          <w:sz w:val="21"/>
          <w:szCs w:val="21"/>
        </w:rPr>
        <w:t>know</w:t>
      </w:r>
      <w:r>
        <w:rPr>
          <w:rFonts w:ascii="Arial" w:hAnsi="Arial" w:cs="Arial"/>
          <w:color w:val="333333"/>
          <w:sz w:val="21"/>
          <w:szCs w:val="21"/>
        </w:rPr>
        <w:t xml:space="preserve"> through the step configuration about </w:t>
      </w:r>
      <w:r w:rsidRPr="00AE2F92">
        <w:rPr>
          <w:rFonts w:ascii="Arial" w:hAnsi="Arial" w:cs="Arial"/>
          <w:color w:val="333333"/>
          <w:sz w:val="21"/>
          <w:szCs w:val="21"/>
        </w:rPr>
        <w:t>the input CDR format, the field separator,</w:t>
      </w:r>
      <w:r>
        <w:rPr>
          <w:rFonts w:ascii="Arial" w:hAnsi="Arial" w:cs="Arial"/>
          <w:color w:val="333333"/>
          <w:sz w:val="21"/>
          <w:szCs w:val="21"/>
        </w:rPr>
        <w:t xml:space="preserve"> </w:t>
      </w:r>
      <w:r w:rsidRPr="00AE2F92">
        <w:rPr>
          <w:rFonts w:ascii="Arial" w:hAnsi="Arial" w:cs="Arial"/>
          <w:color w:val="333333"/>
          <w:sz w:val="21"/>
          <w:szCs w:val="21"/>
        </w:rPr>
        <w:t>Event Date format if any (defaults format to '</w:t>
      </w:r>
      <w:proofErr w:type="spellStart"/>
      <w:r w:rsidRPr="00AE2F92">
        <w:rPr>
          <w:rFonts w:ascii="Arial" w:hAnsi="Arial" w:cs="Arial"/>
          <w:color w:val="333333"/>
          <w:sz w:val="21"/>
          <w:szCs w:val="21"/>
        </w:rPr>
        <w:t>yyyyMMdd-HHmmss</w:t>
      </w:r>
      <w:proofErr w:type="spellEnd"/>
      <w:r w:rsidRPr="00AE2F92">
        <w:rPr>
          <w:rFonts w:ascii="Arial" w:hAnsi="Arial" w:cs="Arial"/>
          <w:color w:val="333333"/>
          <w:sz w:val="21"/>
          <w:szCs w:val="21"/>
        </w:rPr>
        <w:t>')</w:t>
      </w:r>
      <w:r>
        <w:rPr>
          <w:rFonts w:ascii="Arial" w:hAnsi="Arial" w:cs="Arial"/>
          <w:color w:val="333333"/>
          <w:sz w:val="21"/>
          <w:szCs w:val="21"/>
        </w:rPr>
        <w:t>, which is</w:t>
      </w:r>
      <w:r w:rsidRPr="00AE2F92">
        <w:rPr>
          <w:rFonts w:ascii="Arial" w:hAnsi="Arial" w:cs="Arial"/>
          <w:color w:val="333333"/>
          <w:sz w:val="21"/>
          <w:szCs w:val="21"/>
        </w:rPr>
        <w:t xml:space="preserve"> used by the Line Converter &amp; last but not the least, Steps configur</w:t>
      </w:r>
      <w:r w:rsidRPr="00AE2F92">
        <w:rPr>
          <w:rFonts w:ascii="Arial" w:hAnsi="Arial" w:cs="Arial"/>
          <w:color w:val="333333"/>
          <w:sz w:val="21"/>
          <w:szCs w:val="21"/>
        </w:rPr>
        <w:t>a</w:t>
      </w:r>
      <w:r w:rsidRPr="00AE2F92">
        <w:rPr>
          <w:rFonts w:ascii="Arial" w:hAnsi="Arial" w:cs="Arial"/>
          <w:color w:val="333333"/>
          <w:sz w:val="21"/>
          <w:szCs w:val="21"/>
        </w:rPr>
        <w:t xml:space="preserve">tion. </w:t>
      </w:r>
    </w:p>
    <w:p w:rsidR="00AE2F92" w:rsidRDefault="00AE2F92" w:rsidP="00AE2F92">
      <w:pPr>
        <w:pStyle w:val="NormalWeb"/>
        <w:shd w:val="clear" w:color="auto" w:fill="FFFFFF"/>
        <w:spacing w:before="0" w:beforeAutospacing="0" w:after="75" w:afterAutospacing="0" w:line="270" w:lineRule="atLeast"/>
        <w:textAlignment w:val="baseline"/>
        <w:rPr>
          <w:rFonts w:ascii="Arial" w:hAnsi="Arial" w:cs="Arial"/>
          <w:color w:val="333333"/>
          <w:sz w:val="21"/>
          <w:szCs w:val="21"/>
        </w:rPr>
      </w:pPr>
    </w:p>
    <w:p w:rsidR="00AE2F92" w:rsidRDefault="00AE2F92" w:rsidP="00AE2F92">
      <w:pPr>
        <w:pStyle w:val="NormalWeb"/>
        <w:shd w:val="clear" w:color="auto" w:fill="FFFFFF"/>
        <w:spacing w:before="0" w:beforeAutospacing="0" w:after="75" w:afterAutospacing="0" w:line="270" w:lineRule="atLeast"/>
        <w:textAlignment w:val="baseline"/>
        <w:rPr>
          <w:rFonts w:ascii="Arial" w:hAnsi="Arial" w:cs="Arial"/>
          <w:color w:val="333333"/>
          <w:sz w:val="21"/>
          <w:szCs w:val="21"/>
        </w:rPr>
      </w:pPr>
      <w:r>
        <w:rPr>
          <w:rFonts w:ascii="Arial" w:hAnsi="Arial" w:cs="Arial"/>
          <w:color w:val="333333"/>
          <w:sz w:val="21"/>
          <w:szCs w:val="21"/>
        </w:rPr>
        <w:t>Through the example of V Telecom, let us see sample configuration for the above scenario</w:t>
      </w:r>
      <w:r w:rsidRPr="00AE2F92">
        <w:rPr>
          <w:rFonts w:ascii="Arial" w:hAnsi="Arial" w:cs="Arial"/>
          <w:color w:val="333333"/>
          <w:sz w:val="21"/>
          <w:szCs w:val="21"/>
        </w:rPr>
        <w:t>:</w:t>
      </w:r>
    </w:p>
    <w:p w:rsidR="00AE2F92" w:rsidRPr="00AE2F92" w:rsidRDefault="00AE2F92" w:rsidP="00AE2F92">
      <w:pPr>
        <w:pStyle w:val="NormalWeb"/>
        <w:shd w:val="clear" w:color="auto" w:fill="FFFFFF"/>
        <w:spacing w:before="0" w:beforeAutospacing="0" w:after="75" w:afterAutospacing="0" w:line="270" w:lineRule="atLeast"/>
        <w:textAlignment w:val="baseline"/>
        <w:rPr>
          <w:rFonts w:ascii="Arial" w:hAnsi="Arial" w:cs="Arial"/>
          <w:color w:val="333333"/>
          <w:sz w:val="21"/>
          <w:szCs w:val="21"/>
        </w:rPr>
      </w:pPr>
    </w:p>
    <w:p w:rsidR="00AE2F92" w:rsidRPr="00524576" w:rsidRDefault="00524576" w:rsidP="00AE2F92">
      <w:pPr>
        <w:pStyle w:val="NormalWeb"/>
        <w:shd w:val="clear" w:color="auto" w:fill="FFFFFF"/>
        <w:spacing w:before="0" w:beforeAutospacing="0" w:after="0" w:afterAutospacing="0" w:line="270" w:lineRule="atLeast"/>
        <w:textAlignment w:val="baseline"/>
        <w:rPr>
          <w:rStyle w:val="Strong"/>
          <w:rFonts w:ascii="Arial" w:hAnsi="Arial" w:cs="Arial"/>
          <w:color w:val="333333"/>
          <w:bdr w:val="none" w:sz="0" w:space="0" w:color="auto" w:frame="1"/>
        </w:rPr>
      </w:pPr>
      <w:r>
        <w:rPr>
          <w:rStyle w:val="Strong"/>
          <w:rFonts w:ascii="Arial" w:hAnsi="Arial" w:cs="Arial"/>
          <w:color w:val="333333"/>
          <w:bdr w:val="none" w:sz="0" w:space="0" w:color="auto" w:frame="1"/>
        </w:rPr>
        <w:t xml:space="preserve">Input </w:t>
      </w:r>
      <w:r w:rsidR="00AE2F92" w:rsidRPr="00524576">
        <w:rPr>
          <w:rStyle w:val="Strong"/>
          <w:rFonts w:ascii="Arial" w:hAnsi="Arial" w:cs="Arial"/>
          <w:color w:val="333333"/>
          <w:bdr w:val="none" w:sz="0" w:space="0" w:color="auto" w:frame="1"/>
        </w:rPr>
        <w:t xml:space="preserve">CDR </w:t>
      </w:r>
      <w:r>
        <w:rPr>
          <w:rStyle w:val="Strong"/>
          <w:rFonts w:ascii="Arial" w:hAnsi="Arial" w:cs="Arial"/>
          <w:color w:val="333333"/>
          <w:bdr w:val="none" w:sz="0" w:space="0" w:color="auto" w:frame="1"/>
        </w:rPr>
        <w:t>Format</w:t>
      </w:r>
    </w:p>
    <w:p w:rsidR="00AE2F92" w:rsidRPr="00AE2F92" w:rsidRDefault="00AE2F92" w:rsidP="00AE2F92">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p>
    <w:p w:rsidR="00AE2F92" w:rsidRDefault="00AE2F92" w:rsidP="00AE2F92">
      <w:pPr>
        <w:pStyle w:val="NormalWeb"/>
        <w:shd w:val="clear" w:color="auto" w:fill="FFFFFF"/>
        <w:spacing w:before="0" w:beforeAutospacing="0" w:after="75" w:afterAutospacing="0" w:line="270" w:lineRule="atLeast"/>
        <w:textAlignment w:val="baseline"/>
        <w:rPr>
          <w:rFonts w:ascii="Arial" w:hAnsi="Arial" w:cs="Arial"/>
          <w:color w:val="333333"/>
          <w:sz w:val="21"/>
          <w:szCs w:val="21"/>
        </w:rPr>
      </w:pPr>
      <w:r w:rsidRPr="00AE2F92">
        <w:rPr>
          <w:rFonts w:ascii="Arial" w:hAnsi="Arial" w:cs="Arial"/>
          <w:color w:val="333333"/>
          <w:sz w:val="21"/>
          <w:szCs w:val="21"/>
        </w:rPr>
        <w:t xml:space="preserve">Mediation Format requires two things: </w:t>
      </w:r>
    </w:p>
    <w:p w:rsidR="00AE2F92" w:rsidRDefault="00AE2F92" w:rsidP="00AE2F92">
      <w:pPr>
        <w:pStyle w:val="NormalWeb"/>
        <w:numPr>
          <w:ilvl w:val="0"/>
          <w:numId w:val="21"/>
        </w:numPr>
        <w:shd w:val="clear" w:color="auto" w:fill="FFFFFF"/>
        <w:spacing w:before="0" w:beforeAutospacing="0" w:after="75" w:afterAutospacing="0" w:line="270" w:lineRule="atLeast"/>
        <w:textAlignment w:val="baseline"/>
        <w:rPr>
          <w:rFonts w:ascii="Arial" w:hAnsi="Arial" w:cs="Arial"/>
          <w:color w:val="333333"/>
          <w:sz w:val="21"/>
          <w:szCs w:val="21"/>
        </w:rPr>
      </w:pPr>
      <w:r w:rsidRPr="00AE2F92">
        <w:rPr>
          <w:rFonts w:ascii="Arial" w:hAnsi="Arial" w:cs="Arial"/>
          <w:color w:val="333333"/>
          <w:sz w:val="21"/>
          <w:szCs w:val="21"/>
        </w:rPr>
        <w:t>Format</w:t>
      </w:r>
      <w:r>
        <w:rPr>
          <w:rFonts w:ascii="Arial" w:hAnsi="Arial" w:cs="Arial"/>
          <w:color w:val="333333"/>
          <w:sz w:val="21"/>
          <w:szCs w:val="21"/>
        </w:rPr>
        <w:t xml:space="preserve"> Fields Definition (Task 1) </w:t>
      </w:r>
    </w:p>
    <w:p w:rsidR="00AE2F92" w:rsidRDefault="00AE2F92" w:rsidP="00AE2F92">
      <w:pPr>
        <w:pStyle w:val="NormalWeb"/>
        <w:numPr>
          <w:ilvl w:val="0"/>
          <w:numId w:val="21"/>
        </w:numPr>
        <w:shd w:val="clear" w:color="auto" w:fill="FFFFFF"/>
        <w:spacing w:before="0" w:beforeAutospacing="0" w:after="75" w:afterAutospacing="0" w:line="270" w:lineRule="atLeast"/>
        <w:textAlignment w:val="baseline"/>
        <w:rPr>
          <w:rFonts w:ascii="Arial" w:hAnsi="Arial" w:cs="Arial"/>
          <w:color w:val="333333"/>
          <w:sz w:val="21"/>
          <w:szCs w:val="21"/>
        </w:rPr>
      </w:pPr>
      <w:r w:rsidRPr="00AE2F92">
        <w:rPr>
          <w:rFonts w:ascii="Arial" w:hAnsi="Arial" w:cs="Arial"/>
          <w:color w:val="333333"/>
          <w:sz w:val="21"/>
          <w:szCs w:val="21"/>
        </w:rPr>
        <w:t>Field Separator. The Default separator is a Comma ','</w:t>
      </w:r>
    </w:p>
    <w:p w:rsidR="00AE2F92" w:rsidRDefault="00AE2F92" w:rsidP="00AE2F92">
      <w:pPr>
        <w:pStyle w:val="NormalWeb"/>
        <w:shd w:val="clear" w:color="auto" w:fill="FFFFFF"/>
        <w:spacing w:before="0" w:beforeAutospacing="0" w:after="75" w:afterAutospacing="0" w:line="270" w:lineRule="atLeast"/>
        <w:textAlignment w:val="baseline"/>
        <w:rPr>
          <w:rFonts w:ascii="Arial" w:hAnsi="Arial" w:cs="Arial"/>
          <w:color w:val="333333"/>
          <w:sz w:val="21"/>
          <w:szCs w:val="21"/>
        </w:rPr>
      </w:pPr>
    </w:p>
    <w:p w:rsidR="00AE2F92" w:rsidRDefault="00AE2F92" w:rsidP="00AE2F92">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&lt;bean</w:t>
      </w:r>
      <w:r>
        <w:rPr>
          <w:rStyle w:val="coderay"/>
          <w:color w:val="333333"/>
          <w:sz w:val="18"/>
          <w:szCs w:val="18"/>
          <w:bdr w:val="none" w:sz="0" w:space="0" w:color="auto" w:frame="1"/>
        </w:rPr>
        <w:t xml:space="preserve"> </w:t>
      </w:r>
      <w:r>
        <w:rPr>
          <w:rStyle w:val="attribute-name"/>
          <w:color w:val="BB4488"/>
          <w:sz w:val="18"/>
          <w:szCs w:val="18"/>
          <w:bdr w:val="none" w:sz="0" w:space="0" w:color="auto" w:frame="1"/>
        </w:rPr>
        <w:t>id</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Pr>
          <w:rStyle w:val="content"/>
          <w:color w:val="DD2200"/>
          <w:sz w:val="18"/>
          <w:szCs w:val="18"/>
          <w:bdr w:val="none" w:sz="0" w:space="0" w:color="auto" w:frame="1"/>
        </w:rPr>
        <w:t>mediationFormat</w:t>
      </w:r>
      <w:proofErr w:type="spellEnd"/>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attribute-name"/>
          <w:color w:val="BB4488"/>
          <w:sz w:val="18"/>
          <w:szCs w:val="18"/>
          <w:bdr w:val="none" w:sz="0" w:space="0" w:color="auto" w:frame="1"/>
        </w:rPr>
        <w:t>class</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Pr>
          <w:rStyle w:val="content"/>
          <w:color w:val="DD2200"/>
          <w:sz w:val="18"/>
          <w:szCs w:val="18"/>
          <w:bdr w:val="none" w:sz="0" w:space="0" w:color="auto" w:frame="1"/>
        </w:rPr>
        <w:t>com.sapienter.jbilling.server.mediation.Format</w:t>
      </w:r>
      <w:proofErr w:type="spellEnd"/>
      <w:r>
        <w:rPr>
          <w:rStyle w:val="delimiter"/>
          <w:color w:val="771100"/>
          <w:sz w:val="18"/>
          <w:szCs w:val="18"/>
          <w:bdr w:val="none" w:sz="0" w:space="0" w:color="auto" w:frame="1"/>
        </w:rPr>
        <w:t>"</w:t>
      </w:r>
      <w:r>
        <w:rPr>
          <w:rStyle w:val="tag"/>
          <w:color w:val="007700"/>
          <w:sz w:val="18"/>
          <w:szCs w:val="18"/>
          <w:bdr w:val="none" w:sz="0" w:space="0" w:color="auto" w:frame="1"/>
        </w:rPr>
        <w:t>&gt;</w:t>
      </w:r>
    </w:p>
    <w:p w:rsidR="00AE2F92" w:rsidRDefault="00AE2F92" w:rsidP="00AE2F92">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tag"/>
          <w:color w:val="007700"/>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&lt;property</w:t>
      </w:r>
      <w:r>
        <w:rPr>
          <w:rStyle w:val="coderay"/>
          <w:color w:val="333333"/>
          <w:sz w:val="18"/>
          <w:szCs w:val="18"/>
          <w:bdr w:val="none" w:sz="0" w:space="0" w:color="auto" w:frame="1"/>
        </w:rPr>
        <w:t xml:space="preserve"> </w:t>
      </w:r>
      <w:r>
        <w:rPr>
          <w:rStyle w:val="attribute-name"/>
          <w:color w:val="BB4488"/>
          <w:sz w:val="18"/>
          <w:szCs w:val="18"/>
          <w:bdr w:val="none" w:sz="0" w:space="0" w:color="auto" w:frame="1"/>
        </w:rPr>
        <w:t>name</w:t>
      </w:r>
      <w:r>
        <w:rPr>
          <w:rStyle w:val="coderay"/>
          <w:color w:val="333333"/>
          <w:sz w:val="18"/>
          <w:szCs w:val="18"/>
          <w:bdr w:val="none" w:sz="0" w:space="0" w:color="auto" w:frame="1"/>
        </w:rPr>
        <w:t>=</w:t>
      </w:r>
      <w:r>
        <w:rPr>
          <w:rStyle w:val="delimiter"/>
          <w:color w:val="771100"/>
          <w:sz w:val="18"/>
          <w:szCs w:val="18"/>
          <w:bdr w:val="none" w:sz="0" w:space="0" w:color="auto" w:frame="1"/>
        </w:rPr>
        <w:t>"</w:t>
      </w:r>
      <w:r>
        <w:rPr>
          <w:rStyle w:val="content"/>
          <w:color w:val="DD2200"/>
          <w:sz w:val="18"/>
          <w:szCs w:val="18"/>
          <w:bdr w:val="none" w:sz="0" w:space="0" w:color="auto" w:frame="1"/>
        </w:rPr>
        <w:t>tokenizer</w:t>
      </w:r>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attribute-name"/>
          <w:color w:val="BB4488"/>
          <w:sz w:val="18"/>
          <w:szCs w:val="18"/>
          <w:bdr w:val="none" w:sz="0" w:space="0" w:color="auto" w:frame="1"/>
        </w:rPr>
        <w:t>ref</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sidRPr="00AE2F92">
        <w:rPr>
          <w:i/>
          <w:iCs/>
          <w:color w:val="DD2200"/>
          <w:sz w:val="18"/>
          <w:szCs w:val="18"/>
          <w:bdr w:val="none" w:sz="0" w:space="0" w:color="auto" w:frame="1"/>
          <w:lang w:val="en-IN"/>
        </w:rPr>
        <w:t>separatorMediationTokenizer</w:t>
      </w:r>
      <w:proofErr w:type="spellEnd"/>
      <w:r>
        <w:rPr>
          <w:rStyle w:val="delimiter"/>
          <w:color w:val="771100"/>
          <w:sz w:val="18"/>
          <w:szCs w:val="18"/>
          <w:bdr w:val="none" w:sz="0" w:space="0" w:color="auto" w:frame="1"/>
        </w:rPr>
        <w:t>"</w:t>
      </w:r>
      <w:r>
        <w:rPr>
          <w:rStyle w:val="tag"/>
          <w:color w:val="007700"/>
          <w:sz w:val="18"/>
          <w:szCs w:val="18"/>
          <w:bdr w:val="none" w:sz="0" w:space="0" w:color="auto" w:frame="1"/>
        </w:rPr>
        <w:t>/&gt;</w:t>
      </w:r>
    </w:p>
    <w:p w:rsidR="00AE2F92" w:rsidRPr="00524576" w:rsidRDefault="00AE2F92" w:rsidP="00AE2F92">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0D0D0D" w:themeColor="text1" w:themeTint="F2"/>
          <w:sz w:val="18"/>
          <w:szCs w:val="18"/>
          <w:bdr w:val="none" w:sz="0" w:space="0" w:color="auto" w:frame="1"/>
        </w:rPr>
      </w:pPr>
      <w:r w:rsidRPr="00524576">
        <w:rPr>
          <w:rStyle w:val="tag"/>
          <w:color w:val="0D0D0D" w:themeColor="text1" w:themeTint="F2"/>
          <w:sz w:val="18"/>
          <w:szCs w:val="18"/>
          <w:bdr w:val="none" w:sz="0" w:space="0" w:color="auto" w:frame="1"/>
        </w:rPr>
        <w:t>&lt;!— ‘</w:t>
      </w:r>
      <w:proofErr w:type="spellStart"/>
      <w:r w:rsidRPr="00524576">
        <w:rPr>
          <w:i/>
          <w:iCs/>
          <w:color w:val="0D0D0D" w:themeColor="text1" w:themeTint="F2"/>
          <w:sz w:val="18"/>
          <w:szCs w:val="18"/>
          <w:bdr w:val="none" w:sz="0" w:space="0" w:color="auto" w:frame="1"/>
          <w:lang w:val="en-IN"/>
        </w:rPr>
        <w:t>separatorMediationTokenizer</w:t>
      </w:r>
      <w:proofErr w:type="spellEnd"/>
      <w:r w:rsidRPr="00524576">
        <w:rPr>
          <w:i/>
          <w:iCs/>
          <w:color w:val="0D0D0D" w:themeColor="text1" w:themeTint="F2"/>
          <w:sz w:val="18"/>
          <w:szCs w:val="18"/>
          <w:bdr w:val="none" w:sz="0" w:space="0" w:color="auto" w:frame="1"/>
          <w:lang w:val="en-IN"/>
        </w:rPr>
        <w:t>’ available by default and defines comma as a sep</w:t>
      </w:r>
      <w:r w:rsidRPr="00524576">
        <w:rPr>
          <w:i/>
          <w:iCs/>
          <w:color w:val="0D0D0D" w:themeColor="text1" w:themeTint="F2"/>
          <w:sz w:val="18"/>
          <w:szCs w:val="18"/>
          <w:bdr w:val="none" w:sz="0" w:space="0" w:color="auto" w:frame="1"/>
          <w:lang w:val="en-IN"/>
        </w:rPr>
        <w:t>a</w:t>
      </w:r>
      <w:r w:rsidRPr="00524576">
        <w:rPr>
          <w:i/>
          <w:iCs/>
          <w:color w:val="0D0D0D" w:themeColor="text1" w:themeTint="F2"/>
          <w:sz w:val="18"/>
          <w:szCs w:val="18"/>
          <w:bdr w:val="none" w:sz="0" w:space="0" w:color="auto" w:frame="1"/>
          <w:lang w:val="en-IN"/>
        </w:rPr>
        <w:t>rator --&gt;</w:t>
      </w:r>
    </w:p>
    <w:p w:rsidR="00AE2F92" w:rsidRDefault="00AE2F92" w:rsidP="00AE2F92">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&lt;property</w:t>
      </w:r>
      <w:r>
        <w:rPr>
          <w:rStyle w:val="coderay"/>
          <w:color w:val="333333"/>
          <w:sz w:val="18"/>
          <w:szCs w:val="18"/>
          <w:bdr w:val="none" w:sz="0" w:space="0" w:color="auto" w:frame="1"/>
        </w:rPr>
        <w:t xml:space="preserve"> </w:t>
      </w:r>
      <w:r>
        <w:rPr>
          <w:rStyle w:val="attribute-name"/>
          <w:color w:val="BB4488"/>
          <w:sz w:val="18"/>
          <w:szCs w:val="18"/>
          <w:bdr w:val="none" w:sz="0" w:space="0" w:color="auto" w:frame="1"/>
        </w:rPr>
        <w:t>name</w:t>
      </w:r>
      <w:r>
        <w:rPr>
          <w:rStyle w:val="coderay"/>
          <w:color w:val="333333"/>
          <w:sz w:val="18"/>
          <w:szCs w:val="18"/>
          <w:bdr w:val="none" w:sz="0" w:space="0" w:color="auto" w:frame="1"/>
        </w:rPr>
        <w:t>=</w:t>
      </w:r>
      <w:r>
        <w:rPr>
          <w:rStyle w:val="delimiter"/>
          <w:color w:val="771100"/>
          <w:sz w:val="18"/>
          <w:szCs w:val="18"/>
          <w:bdr w:val="none" w:sz="0" w:space="0" w:color="auto" w:frame="1"/>
        </w:rPr>
        <w:t>"</w:t>
      </w:r>
      <w:r>
        <w:rPr>
          <w:rStyle w:val="content"/>
          <w:color w:val="DD2200"/>
          <w:sz w:val="18"/>
          <w:szCs w:val="18"/>
          <w:bdr w:val="none" w:sz="0" w:space="0" w:color="auto" w:frame="1"/>
        </w:rPr>
        <w:t>fields</w:t>
      </w:r>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attribute-name"/>
          <w:color w:val="BB4488"/>
          <w:sz w:val="18"/>
          <w:szCs w:val="18"/>
          <w:bdr w:val="none" w:sz="0" w:space="0" w:color="auto" w:frame="1"/>
        </w:rPr>
        <w:t>ref</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Pr>
          <w:color w:val="DD2200"/>
        </w:rPr>
        <w:t>vTelecomFormatFields</w:t>
      </w:r>
      <w:proofErr w:type="spellEnd"/>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tag"/>
          <w:color w:val="007700"/>
          <w:sz w:val="18"/>
          <w:szCs w:val="18"/>
          <w:bdr w:val="none" w:sz="0" w:space="0" w:color="auto" w:frame="1"/>
        </w:rPr>
        <w:t>/&gt;</w:t>
      </w:r>
    </w:p>
    <w:p w:rsidR="00AE2F92" w:rsidRDefault="00AE2F92" w:rsidP="00AE2F92">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color w:val="333333"/>
          <w:sz w:val="18"/>
          <w:szCs w:val="18"/>
        </w:rPr>
      </w:pPr>
      <w:r>
        <w:rPr>
          <w:rStyle w:val="coderay"/>
          <w:color w:val="333333"/>
          <w:sz w:val="18"/>
          <w:szCs w:val="18"/>
          <w:bdr w:val="none" w:sz="0" w:space="0" w:color="auto" w:frame="1"/>
        </w:rPr>
        <w:t xml:space="preserve">    </w:t>
      </w:r>
      <w:r>
        <w:rPr>
          <w:rStyle w:val="tag"/>
          <w:color w:val="007700"/>
          <w:sz w:val="18"/>
          <w:szCs w:val="18"/>
          <w:bdr w:val="none" w:sz="0" w:space="0" w:color="auto" w:frame="1"/>
        </w:rPr>
        <w:t>&lt;/bean&gt;</w:t>
      </w:r>
    </w:p>
    <w:p w:rsidR="00524576" w:rsidRDefault="00524576" w:rsidP="00524576">
      <w:pPr>
        <w:pStyle w:val="NormalWeb"/>
        <w:shd w:val="clear" w:color="auto" w:fill="FFFFFF"/>
        <w:spacing w:before="0" w:beforeAutospacing="0" w:after="0" w:afterAutospacing="0" w:line="270" w:lineRule="atLeast"/>
        <w:textAlignment w:val="baseline"/>
        <w:rPr>
          <w:rStyle w:val="Strong"/>
          <w:rFonts w:ascii="Arial" w:hAnsi="Arial" w:cs="Arial"/>
          <w:color w:val="333333"/>
          <w:sz w:val="18"/>
          <w:szCs w:val="18"/>
          <w:bdr w:val="none" w:sz="0" w:space="0" w:color="auto" w:frame="1"/>
        </w:rPr>
      </w:pPr>
    </w:p>
    <w:p w:rsidR="00524576" w:rsidRDefault="00524576" w:rsidP="00524576">
      <w:pPr>
        <w:pStyle w:val="NormalWeb"/>
        <w:shd w:val="clear" w:color="auto" w:fill="FFFFFF"/>
        <w:spacing w:before="0" w:beforeAutospacing="0" w:after="0" w:afterAutospacing="0" w:line="270" w:lineRule="atLeast"/>
        <w:textAlignment w:val="baseline"/>
        <w:rPr>
          <w:rStyle w:val="Strong"/>
          <w:rFonts w:ascii="Arial" w:hAnsi="Arial" w:cs="Arial"/>
          <w:b w:val="0"/>
          <w:bCs w:val="0"/>
          <w:color w:val="333333"/>
          <w:sz w:val="21"/>
          <w:szCs w:val="21"/>
          <w:bdr w:val="none" w:sz="0" w:space="0" w:color="auto" w:frame="1"/>
        </w:rPr>
      </w:pPr>
      <w:r w:rsidRPr="00524576">
        <w:rPr>
          <w:rStyle w:val="Strong"/>
          <w:rFonts w:ascii="Arial" w:hAnsi="Arial" w:cs="Arial"/>
          <w:b w:val="0"/>
          <w:bCs w:val="0"/>
          <w:color w:val="333333"/>
          <w:sz w:val="21"/>
          <w:szCs w:val="21"/>
          <w:bdr w:val="none" w:sz="0" w:space="0" w:color="auto" w:frame="1"/>
        </w:rPr>
        <w:t>Event Date format, if different from default</w:t>
      </w:r>
      <w:r>
        <w:rPr>
          <w:rStyle w:val="Strong"/>
          <w:rFonts w:ascii="Arial" w:hAnsi="Arial" w:cs="Arial"/>
          <w:b w:val="0"/>
          <w:bCs w:val="0"/>
          <w:color w:val="333333"/>
          <w:sz w:val="21"/>
          <w:szCs w:val="21"/>
          <w:bdr w:val="none" w:sz="0" w:space="0" w:color="auto" w:frame="1"/>
        </w:rPr>
        <w:t>:</w:t>
      </w:r>
    </w:p>
    <w:p w:rsidR="00524576" w:rsidRPr="00524576" w:rsidRDefault="00524576" w:rsidP="00524576">
      <w:pPr>
        <w:pStyle w:val="NormalWeb"/>
        <w:shd w:val="clear" w:color="auto" w:fill="FFFFFF"/>
        <w:spacing w:before="0" w:beforeAutospacing="0" w:after="0" w:afterAutospacing="0" w:line="270" w:lineRule="atLeast"/>
        <w:textAlignment w:val="baseline"/>
        <w:rPr>
          <w:rFonts w:ascii="Arial" w:hAnsi="Arial" w:cs="Arial"/>
          <w:b/>
          <w:bCs/>
          <w:color w:val="333333"/>
          <w:sz w:val="21"/>
          <w:szCs w:val="21"/>
        </w:rPr>
      </w:pP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&lt;bean</w:t>
      </w:r>
      <w:r>
        <w:rPr>
          <w:rStyle w:val="coderay"/>
          <w:color w:val="333333"/>
          <w:sz w:val="18"/>
          <w:szCs w:val="18"/>
          <w:bdr w:val="none" w:sz="0" w:space="0" w:color="auto" w:frame="1"/>
        </w:rPr>
        <w:t xml:space="preserve"> </w:t>
      </w:r>
      <w:r>
        <w:rPr>
          <w:rStyle w:val="attribute-name"/>
          <w:color w:val="BB4488"/>
          <w:sz w:val="18"/>
          <w:szCs w:val="18"/>
          <w:bdr w:val="none" w:sz="0" w:space="0" w:color="auto" w:frame="1"/>
        </w:rPr>
        <w:t>id</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Pr>
          <w:rStyle w:val="content"/>
          <w:color w:val="DD2200"/>
          <w:sz w:val="18"/>
          <w:szCs w:val="18"/>
          <w:bdr w:val="none" w:sz="0" w:space="0" w:color="auto" w:frame="1"/>
        </w:rPr>
        <w:t>vTelecomDateFormat</w:t>
      </w:r>
      <w:proofErr w:type="spellEnd"/>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attribute-name"/>
          <w:color w:val="BB4488"/>
          <w:sz w:val="18"/>
          <w:szCs w:val="18"/>
          <w:bdr w:val="none" w:sz="0" w:space="0" w:color="auto" w:frame="1"/>
        </w:rPr>
        <w:t>class</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Pr>
          <w:rStyle w:val="content"/>
          <w:color w:val="DD2200"/>
          <w:sz w:val="18"/>
          <w:szCs w:val="18"/>
          <w:bdr w:val="none" w:sz="0" w:space="0" w:color="auto" w:frame="1"/>
        </w:rPr>
        <w:t>java.text.SimpleDateFormat</w:t>
      </w:r>
      <w:proofErr w:type="spellEnd"/>
      <w:r>
        <w:rPr>
          <w:rStyle w:val="delimiter"/>
          <w:color w:val="771100"/>
          <w:sz w:val="18"/>
          <w:szCs w:val="18"/>
          <w:bdr w:val="none" w:sz="0" w:space="0" w:color="auto" w:frame="1"/>
        </w:rPr>
        <w:t>"</w:t>
      </w:r>
      <w:r>
        <w:rPr>
          <w:rStyle w:val="tag"/>
          <w:color w:val="007700"/>
          <w:sz w:val="18"/>
          <w:szCs w:val="18"/>
          <w:bdr w:val="none" w:sz="0" w:space="0" w:color="auto" w:frame="1"/>
        </w:rPr>
        <w:t>&gt;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&lt;constructor-</w:t>
      </w:r>
      <w:proofErr w:type="spellStart"/>
      <w:r>
        <w:rPr>
          <w:rStyle w:val="tag"/>
          <w:color w:val="007700"/>
          <w:sz w:val="18"/>
          <w:szCs w:val="18"/>
          <w:bdr w:val="none" w:sz="0" w:space="0" w:color="auto" w:frame="1"/>
        </w:rPr>
        <w:t>arg</w:t>
      </w:r>
      <w:proofErr w:type="spellEnd"/>
      <w:r>
        <w:rPr>
          <w:rStyle w:val="coderay"/>
          <w:color w:val="333333"/>
          <w:sz w:val="18"/>
          <w:szCs w:val="18"/>
          <w:bdr w:val="none" w:sz="0" w:space="0" w:color="auto" w:frame="1"/>
        </w:rPr>
        <w:t xml:space="preserve"> </w:t>
      </w:r>
      <w:r>
        <w:rPr>
          <w:rStyle w:val="attribute-name"/>
          <w:color w:val="BB4488"/>
          <w:sz w:val="18"/>
          <w:szCs w:val="18"/>
          <w:bdr w:val="none" w:sz="0" w:space="0" w:color="auto" w:frame="1"/>
        </w:rPr>
        <w:t>value</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sidRPr="00524576">
        <w:rPr>
          <w:rStyle w:val="content"/>
          <w:color w:val="DD2200"/>
        </w:rPr>
        <w:t>yyyyMMdd-</w:t>
      </w:r>
      <w:r>
        <w:rPr>
          <w:rStyle w:val="content"/>
          <w:color w:val="DD2200"/>
          <w:sz w:val="18"/>
          <w:szCs w:val="18"/>
          <w:bdr w:val="none" w:sz="0" w:space="0" w:color="auto" w:frame="1"/>
        </w:rPr>
        <w:t>HH:mm:ss</w:t>
      </w:r>
      <w:proofErr w:type="spellEnd"/>
      <w:r>
        <w:rPr>
          <w:rStyle w:val="delimiter"/>
          <w:color w:val="771100"/>
          <w:sz w:val="18"/>
          <w:szCs w:val="18"/>
          <w:bdr w:val="none" w:sz="0" w:space="0" w:color="auto" w:frame="1"/>
        </w:rPr>
        <w:t>"</w:t>
      </w:r>
      <w:r>
        <w:rPr>
          <w:rStyle w:val="tag"/>
          <w:color w:val="007700"/>
          <w:sz w:val="18"/>
          <w:szCs w:val="18"/>
          <w:bdr w:val="none" w:sz="0" w:space="0" w:color="auto" w:frame="1"/>
        </w:rPr>
        <w:t>/&gt;</w:t>
      </w:r>
      <w:r>
        <w:rPr>
          <w:rStyle w:val="coderay"/>
          <w:color w:val="333333"/>
          <w:sz w:val="18"/>
          <w:szCs w:val="18"/>
          <w:bdr w:val="none" w:sz="0" w:space="0" w:color="auto" w:frame="1"/>
        </w:rPr>
        <w:t xml:space="preserve">  </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&lt;/bean&gt;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&lt;bean</w:t>
      </w:r>
      <w:r>
        <w:rPr>
          <w:rStyle w:val="coderay"/>
          <w:color w:val="333333"/>
          <w:sz w:val="18"/>
          <w:szCs w:val="18"/>
          <w:bdr w:val="none" w:sz="0" w:space="0" w:color="auto" w:frame="1"/>
        </w:rPr>
        <w:t xml:space="preserve"> </w:t>
      </w:r>
      <w:r>
        <w:rPr>
          <w:rStyle w:val="attribute-name"/>
          <w:color w:val="BB4488"/>
          <w:sz w:val="18"/>
          <w:szCs w:val="18"/>
          <w:bdr w:val="none" w:sz="0" w:space="0" w:color="auto" w:frame="1"/>
        </w:rPr>
        <w:t>id</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Pr>
          <w:rStyle w:val="content"/>
          <w:color w:val="DD2200"/>
          <w:sz w:val="18"/>
          <w:szCs w:val="18"/>
          <w:bdr w:val="none" w:sz="0" w:space="0" w:color="auto" w:frame="1"/>
        </w:rPr>
        <w:t>mediationRecordLineConverter</w:t>
      </w:r>
      <w:proofErr w:type="spellEnd"/>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attribute-name"/>
          <w:color w:val="BB4488"/>
          <w:sz w:val="18"/>
          <w:szCs w:val="18"/>
          <w:bdr w:val="none" w:sz="0" w:space="0" w:color="auto" w:frame="1"/>
        </w:rPr>
        <w:t>class</w:t>
      </w:r>
      <w:r>
        <w:rPr>
          <w:rStyle w:val="coderay"/>
          <w:color w:val="333333"/>
          <w:sz w:val="18"/>
          <w:szCs w:val="18"/>
          <w:bdr w:val="none" w:sz="0" w:space="0" w:color="auto" w:frame="1"/>
        </w:rPr>
        <w:t>=</w:t>
      </w:r>
      <w:r>
        <w:rPr>
          <w:rStyle w:val="delimiter"/>
          <w:color w:val="771100"/>
          <w:sz w:val="18"/>
          <w:szCs w:val="18"/>
          <w:bdr w:val="none" w:sz="0" w:space="0" w:color="auto" w:frame="1"/>
        </w:rPr>
        <w:t>"</w:t>
      </w:r>
      <w:r>
        <w:rPr>
          <w:rStyle w:val="content"/>
          <w:color w:val="DD2200"/>
          <w:sz w:val="18"/>
          <w:szCs w:val="18"/>
          <w:bdr w:val="none" w:sz="0" w:space="0" w:color="auto" w:frame="1"/>
        </w:rPr>
        <w:t>com.sapienter.jbilling.server.mediation.BasicMediationRecordLineConverter</w:t>
      </w:r>
      <w:r>
        <w:rPr>
          <w:rStyle w:val="delimiter"/>
          <w:color w:val="771100"/>
          <w:sz w:val="18"/>
          <w:szCs w:val="18"/>
          <w:bdr w:val="none" w:sz="0" w:space="0" w:color="auto" w:frame="1"/>
        </w:rPr>
        <w:t>"</w:t>
      </w:r>
      <w:r>
        <w:rPr>
          <w:rStyle w:val="tag"/>
          <w:color w:val="007700"/>
          <w:sz w:val="18"/>
          <w:szCs w:val="18"/>
          <w:bdr w:val="none" w:sz="0" w:space="0" w:color="auto" w:frame="1"/>
        </w:rPr>
        <w:t>&gt;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&lt;property</w:t>
      </w:r>
      <w:r>
        <w:rPr>
          <w:rStyle w:val="coderay"/>
          <w:color w:val="333333"/>
          <w:sz w:val="18"/>
          <w:szCs w:val="18"/>
          <w:bdr w:val="none" w:sz="0" w:space="0" w:color="auto" w:frame="1"/>
        </w:rPr>
        <w:t xml:space="preserve"> </w:t>
      </w:r>
      <w:r>
        <w:rPr>
          <w:rStyle w:val="attribute-name"/>
          <w:color w:val="BB4488"/>
          <w:sz w:val="18"/>
          <w:szCs w:val="18"/>
          <w:bdr w:val="none" w:sz="0" w:space="0" w:color="auto" w:frame="1"/>
        </w:rPr>
        <w:t>name</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Pr>
          <w:rStyle w:val="content"/>
          <w:color w:val="DD2200"/>
          <w:sz w:val="18"/>
          <w:szCs w:val="18"/>
          <w:bdr w:val="none" w:sz="0" w:space="0" w:color="auto" w:frame="1"/>
        </w:rPr>
        <w:t>dateFormat</w:t>
      </w:r>
      <w:proofErr w:type="spellEnd"/>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attribute-name"/>
          <w:color w:val="BB4488"/>
          <w:sz w:val="18"/>
          <w:szCs w:val="18"/>
          <w:bdr w:val="none" w:sz="0" w:space="0" w:color="auto" w:frame="1"/>
        </w:rPr>
        <w:t>ref</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Pr>
          <w:rStyle w:val="content"/>
          <w:color w:val="DD2200"/>
          <w:sz w:val="18"/>
          <w:szCs w:val="18"/>
          <w:bdr w:val="none" w:sz="0" w:space="0" w:color="auto" w:frame="1"/>
        </w:rPr>
        <w:t>vTelecomDateFormat</w:t>
      </w:r>
      <w:proofErr w:type="spellEnd"/>
      <w:r>
        <w:rPr>
          <w:rStyle w:val="delimiter"/>
          <w:color w:val="771100"/>
          <w:sz w:val="18"/>
          <w:szCs w:val="18"/>
          <w:bdr w:val="none" w:sz="0" w:space="0" w:color="auto" w:frame="1"/>
        </w:rPr>
        <w:t>"</w:t>
      </w:r>
      <w:r>
        <w:rPr>
          <w:rStyle w:val="tag"/>
          <w:color w:val="007700"/>
          <w:sz w:val="18"/>
          <w:szCs w:val="18"/>
          <w:bdr w:val="none" w:sz="0" w:space="0" w:color="auto" w:frame="1"/>
        </w:rPr>
        <w:t>/&gt;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color w:val="333333"/>
          <w:sz w:val="18"/>
          <w:szCs w:val="18"/>
        </w:rPr>
      </w:pPr>
      <w:r>
        <w:rPr>
          <w:rStyle w:val="coderay"/>
          <w:color w:val="333333"/>
          <w:sz w:val="18"/>
          <w:szCs w:val="18"/>
          <w:bdr w:val="none" w:sz="0" w:space="0" w:color="auto" w:frame="1"/>
        </w:rPr>
        <w:t xml:space="preserve">    </w:t>
      </w:r>
      <w:r>
        <w:rPr>
          <w:rStyle w:val="tag"/>
          <w:color w:val="007700"/>
          <w:sz w:val="18"/>
          <w:szCs w:val="18"/>
          <w:bdr w:val="none" w:sz="0" w:space="0" w:color="auto" w:frame="1"/>
        </w:rPr>
        <w:t>&lt;/bean&gt;</w:t>
      </w:r>
    </w:p>
    <w:p w:rsidR="00524576" w:rsidRDefault="00524576" w:rsidP="00524576">
      <w:pPr>
        <w:pStyle w:val="NormalWeb"/>
        <w:shd w:val="clear" w:color="auto" w:fill="FFFFFF"/>
        <w:spacing w:before="0" w:beforeAutospacing="0" w:after="0" w:afterAutospacing="0" w:line="270" w:lineRule="atLeast"/>
        <w:textAlignment w:val="baseline"/>
        <w:rPr>
          <w:rStyle w:val="Strong"/>
          <w:rFonts w:ascii="Arial" w:hAnsi="Arial" w:cs="Arial"/>
          <w:color w:val="333333"/>
          <w:sz w:val="18"/>
          <w:szCs w:val="18"/>
          <w:bdr w:val="none" w:sz="0" w:space="0" w:color="auto" w:frame="1"/>
        </w:rPr>
      </w:pPr>
    </w:p>
    <w:p w:rsidR="00524576" w:rsidRPr="00524576" w:rsidRDefault="00524576" w:rsidP="00524576">
      <w:pPr>
        <w:pStyle w:val="NormalWeb"/>
        <w:shd w:val="clear" w:color="auto" w:fill="FFFFFF"/>
        <w:spacing w:before="0" w:beforeAutospacing="0" w:after="0" w:afterAutospacing="0" w:line="270" w:lineRule="atLeast"/>
        <w:textAlignment w:val="baseline"/>
        <w:rPr>
          <w:rFonts w:ascii="Arial" w:hAnsi="Arial" w:cs="Arial"/>
          <w:color w:val="333333"/>
        </w:rPr>
      </w:pPr>
      <w:r w:rsidRPr="00524576">
        <w:rPr>
          <w:rStyle w:val="Strong"/>
          <w:rFonts w:ascii="Arial" w:hAnsi="Arial" w:cs="Arial"/>
          <w:color w:val="333333"/>
          <w:bdr w:val="none" w:sz="0" w:space="0" w:color="auto" w:frame="1"/>
        </w:rPr>
        <w:t>Steps Configuration</w:t>
      </w:r>
    </w:p>
    <w:p w:rsidR="00524576" w:rsidRDefault="00524576" w:rsidP="00524576">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p>
    <w:p w:rsidR="00524576" w:rsidRDefault="00524576" w:rsidP="00524576">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24576">
        <w:rPr>
          <w:rFonts w:ascii="Arial" w:hAnsi="Arial" w:cs="Arial"/>
          <w:color w:val="333333"/>
          <w:sz w:val="21"/>
          <w:szCs w:val="21"/>
        </w:rPr>
        <w:t>Each Step configuration exists by default in jBilling</w:t>
      </w:r>
      <w:r w:rsidRPr="00524576">
        <w:rPr>
          <w:rStyle w:val="apple-converted-space"/>
          <w:rFonts w:ascii="Arial" w:hAnsi="Arial" w:cs="Arial"/>
          <w:color w:val="333333"/>
          <w:sz w:val="21"/>
          <w:szCs w:val="21"/>
        </w:rPr>
        <w:t> </w:t>
      </w:r>
      <w:r w:rsidRPr="00524576">
        <w:rPr>
          <w:rStyle w:val="HTMLCode"/>
          <w:color w:val="333333"/>
          <w:sz w:val="21"/>
          <w:szCs w:val="21"/>
          <w:bdr w:val="none" w:sz="0" w:space="0" w:color="auto" w:frame="1"/>
        </w:rPr>
        <w:t>resources.xml</w:t>
      </w:r>
      <w:r w:rsidRPr="00524576">
        <w:rPr>
          <w:rFonts w:ascii="Arial" w:hAnsi="Arial" w:cs="Arial"/>
          <w:color w:val="333333"/>
          <w:sz w:val="21"/>
          <w:szCs w:val="21"/>
        </w:rPr>
        <w:t xml:space="preserve"> </w:t>
      </w:r>
      <w:r>
        <w:rPr>
          <w:rFonts w:ascii="Arial" w:hAnsi="Arial" w:cs="Arial"/>
          <w:color w:val="333333"/>
          <w:sz w:val="21"/>
          <w:szCs w:val="21"/>
        </w:rPr>
        <w:t>file.</w:t>
      </w:r>
      <w:r w:rsidRPr="00524576">
        <w:rPr>
          <w:rFonts w:ascii="Arial" w:hAnsi="Arial" w:cs="Arial"/>
          <w:color w:val="333333"/>
          <w:sz w:val="21"/>
          <w:szCs w:val="21"/>
        </w:rPr>
        <w:t xml:space="preserve"> However, when there are Custom Steps implemented</w:t>
      </w:r>
      <w:r>
        <w:rPr>
          <w:rFonts w:ascii="Arial" w:hAnsi="Arial" w:cs="Arial"/>
          <w:color w:val="333333"/>
          <w:sz w:val="21"/>
          <w:szCs w:val="21"/>
        </w:rPr>
        <w:t>, which is typically true, as it is in this case of V Telecom, T</w:t>
      </w:r>
      <w:r w:rsidRPr="00524576">
        <w:rPr>
          <w:rFonts w:ascii="Arial" w:hAnsi="Arial" w:cs="Arial"/>
          <w:color w:val="333333"/>
          <w:sz w:val="21"/>
          <w:szCs w:val="21"/>
        </w:rPr>
        <w:t>he Steps confi</w:t>
      </w:r>
      <w:r w:rsidRPr="00524576">
        <w:rPr>
          <w:rFonts w:ascii="Arial" w:hAnsi="Arial" w:cs="Arial"/>
          <w:color w:val="333333"/>
          <w:sz w:val="21"/>
          <w:szCs w:val="21"/>
        </w:rPr>
        <w:t>g</w:t>
      </w:r>
      <w:r w:rsidRPr="00524576">
        <w:rPr>
          <w:rFonts w:ascii="Arial" w:hAnsi="Arial" w:cs="Arial"/>
          <w:color w:val="333333"/>
          <w:sz w:val="21"/>
          <w:szCs w:val="21"/>
        </w:rPr>
        <w:t>uration needs to be adjusted for the custom steps.</w:t>
      </w:r>
    </w:p>
    <w:p w:rsidR="00524576" w:rsidRPr="00524576" w:rsidRDefault="00524576" w:rsidP="00524576">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p>
    <w:p w:rsidR="00524576" w:rsidRPr="00524576" w:rsidRDefault="00524576" w:rsidP="00524576">
      <w:pPr>
        <w:pStyle w:val="NormalWeb"/>
        <w:shd w:val="clear" w:color="auto" w:fill="FFFFFF"/>
        <w:spacing w:before="0" w:beforeAutospacing="0" w:after="7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Out-of-box </w:t>
      </w:r>
      <w:r w:rsidRPr="00524576">
        <w:rPr>
          <w:rFonts w:ascii="Arial" w:hAnsi="Arial" w:cs="Arial"/>
          <w:color w:val="333333"/>
          <w:sz w:val="21"/>
          <w:szCs w:val="21"/>
        </w:rPr>
        <w:t>Steps that exist:</w:t>
      </w:r>
    </w:p>
    <w:p w:rsidR="00524576" w:rsidRDefault="00524576" w:rsidP="00524576">
      <w:pPr>
        <w:pStyle w:val="NormalWeb"/>
        <w:shd w:val="clear" w:color="auto" w:fill="FFFFFF"/>
        <w:spacing w:before="0" w:beforeAutospacing="0" w:after="75" w:afterAutospacing="0" w:line="270" w:lineRule="atLeast"/>
        <w:textAlignment w:val="baseline"/>
        <w:rPr>
          <w:rFonts w:ascii="Arial" w:hAnsi="Arial" w:cs="Arial"/>
          <w:color w:val="333333"/>
          <w:sz w:val="18"/>
          <w:szCs w:val="18"/>
        </w:rPr>
      </w:pP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&lt;bean</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id</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Pr>
          <w:rStyle w:val="content"/>
          <w:color w:val="DD2200"/>
          <w:sz w:val="18"/>
          <w:szCs w:val="18"/>
          <w:bdr w:val="none" w:sz="0" w:space="0" w:color="auto" w:frame="1"/>
        </w:rPr>
        <w:t>userLoginResolverStep</w:t>
      </w:r>
      <w:proofErr w:type="spellEnd"/>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class</w:t>
      </w:r>
      <w:r>
        <w:rPr>
          <w:rStyle w:val="coderay"/>
          <w:color w:val="333333"/>
          <w:sz w:val="18"/>
          <w:szCs w:val="18"/>
          <w:bdr w:val="none" w:sz="0" w:space="0" w:color="auto" w:frame="1"/>
        </w:rPr>
        <w:t>=</w:t>
      </w:r>
      <w:r>
        <w:rPr>
          <w:rStyle w:val="delimiter"/>
          <w:color w:val="771100"/>
          <w:sz w:val="18"/>
          <w:szCs w:val="18"/>
          <w:bdr w:val="none" w:sz="0" w:space="0" w:color="auto" w:frame="1"/>
        </w:rPr>
        <w:t>"</w:t>
      </w:r>
      <w:r>
        <w:rPr>
          <w:rStyle w:val="content"/>
          <w:color w:val="DD2200"/>
          <w:sz w:val="18"/>
          <w:szCs w:val="18"/>
          <w:bdr w:val="none" w:sz="0" w:space="0" w:color="auto" w:frame="1"/>
        </w:rPr>
        <w:t>com.sapienter.jbilling.server.mediation.step.user.UserLoginResolutionStep</w:t>
      </w:r>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tag"/>
          <w:color w:val="007700"/>
          <w:sz w:val="18"/>
          <w:szCs w:val="18"/>
          <w:bdr w:val="none" w:sz="0" w:space="0" w:color="auto" w:frame="1"/>
        </w:rPr>
        <w:t>&gt;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&lt;property</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name</w:t>
      </w:r>
      <w:r>
        <w:rPr>
          <w:rStyle w:val="coderay"/>
          <w:color w:val="333333"/>
          <w:sz w:val="18"/>
          <w:szCs w:val="18"/>
          <w:bdr w:val="none" w:sz="0" w:space="0" w:color="auto" w:frame="1"/>
        </w:rPr>
        <w:t>=</w:t>
      </w:r>
      <w:r>
        <w:rPr>
          <w:rStyle w:val="delimiter"/>
          <w:color w:val="771100"/>
          <w:sz w:val="18"/>
          <w:szCs w:val="18"/>
          <w:bdr w:val="none" w:sz="0" w:space="0" w:color="auto" w:frame="1"/>
        </w:rPr>
        <w:t>"</w:t>
      </w:r>
      <w:r>
        <w:rPr>
          <w:rStyle w:val="content"/>
          <w:color w:val="DD2200"/>
          <w:sz w:val="18"/>
          <w:szCs w:val="18"/>
          <w:bdr w:val="none" w:sz="0" w:space="0" w:color="auto" w:frame="1"/>
        </w:rPr>
        <w:t>usernameField</w:t>
      </w:r>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value</w:t>
      </w:r>
      <w:r>
        <w:rPr>
          <w:rStyle w:val="coderay"/>
          <w:color w:val="333333"/>
          <w:sz w:val="18"/>
          <w:szCs w:val="18"/>
          <w:bdr w:val="none" w:sz="0" w:space="0" w:color="auto" w:frame="1"/>
        </w:rPr>
        <w:t>=</w:t>
      </w:r>
      <w:r>
        <w:rPr>
          <w:rStyle w:val="delimiter"/>
          <w:color w:val="771100"/>
          <w:sz w:val="18"/>
          <w:szCs w:val="18"/>
          <w:bdr w:val="none" w:sz="0" w:space="0" w:color="auto" w:frame="1"/>
        </w:rPr>
        <w:t>"</w:t>
      </w:r>
      <w:r>
        <w:rPr>
          <w:rStyle w:val="content"/>
          <w:color w:val="DD2200"/>
          <w:sz w:val="18"/>
          <w:szCs w:val="18"/>
          <w:bdr w:val="none" w:sz="0" w:space="0" w:color="auto" w:frame="1"/>
        </w:rPr>
        <w:t>userfield</w:t>
      </w:r>
      <w:r>
        <w:rPr>
          <w:rStyle w:val="delimiter"/>
          <w:color w:val="771100"/>
          <w:sz w:val="18"/>
          <w:szCs w:val="18"/>
          <w:bdr w:val="none" w:sz="0" w:space="0" w:color="auto" w:frame="1"/>
        </w:rPr>
        <w:t>"</w:t>
      </w:r>
      <w:r>
        <w:rPr>
          <w:rStyle w:val="tag"/>
          <w:color w:val="007700"/>
          <w:sz w:val="18"/>
          <w:szCs w:val="18"/>
          <w:bdr w:val="none" w:sz="0" w:space="0" w:color="auto" w:frame="1"/>
        </w:rPr>
        <w:t>/&gt;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&lt;/bean&gt;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&lt;bean</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id</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Pr>
          <w:rStyle w:val="content"/>
          <w:color w:val="DD2200"/>
          <w:sz w:val="18"/>
          <w:szCs w:val="18"/>
          <w:bdr w:val="none" w:sz="0" w:space="0" w:color="auto" w:frame="1"/>
        </w:rPr>
        <w:t>eventDateResolverStep</w:t>
      </w:r>
      <w:proofErr w:type="spellEnd"/>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class</w:t>
      </w:r>
      <w:r>
        <w:rPr>
          <w:rStyle w:val="coderay"/>
          <w:color w:val="333333"/>
          <w:sz w:val="18"/>
          <w:szCs w:val="18"/>
          <w:bdr w:val="none" w:sz="0" w:space="0" w:color="auto" w:frame="1"/>
        </w:rPr>
        <w:t>=</w:t>
      </w:r>
      <w:r>
        <w:rPr>
          <w:rStyle w:val="delimiter"/>
          <w:color w:val="771100"/>
          <w:sz w:val="18"/>
          <w:szCs w:val="18"/>
          <w:bdr w:val="none" w:sz="0" w:space="0" w:color="auto" w:frame="1"/>
        </w:rPr>
        <w:t>"</w:t>
      </w:r>
      <w:r>
        <w:rPr>
          <w:rStyle w:val="content"/>
          <w:color w:val="DD2200"/>
          <w:sz w:val="18"/>
          <w:szCs w:val="18"/>
          <w:bdr w:val="none" w:sz="0" w:space="0" w:color="auto" w:frame="1"/>
        </w:rPr>
        <w:t>com.sapienter.jbilling.server.mediation.step.eventDate.EventDateResolutionStep</w:t>
      </w:r>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tag"/>
          <w:color w:val="007700"/>
          <w:sz w:val="18"/>
          <w:szCs w:val="18"/>
          <w:bdr w:val="none" w:sz="0" w:space="0" w:color="auto" w:frame="1"/>
        </w:rPr>
        <w:t>/&gt;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&lt;bean</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id</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Pr>
          <w:rStyle w:val="content"/>
          <w:color w:val="DD2200"/>
          <w:sz w:val="18"/>
          <w:szCs w:val="18"/>
          <w:bdr w:val="none" w:sz="0" w:space="0" w:color="auto" w:frame="1"/>
        </w:rPr>
        <w:t>currentOrderResolverStep</w:t>
      </w:r>
      <w:proofErr w:type="spellEnd"/>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class</w:t>
      </w:r>
      <w:r>
        <w:rPr>
          <w:rStyle w:val="coderay"/>
          <w:color w:val="333333"/>
          <w:sz w:val="18"/>
          <w:szCs w:val="18"/>
          <w:bdr w:val="none" w:sz="0" w:space="0" w:color="auto" w:frame="1"/>
        </w:rPr>
        <w:t>=</w:t>
      </w:r>
      <w:r>
        <w:rPr>
          <w:rStyle w:val="delimiter"/>
          <w:color w:val="771100"/>
          <w:sz w:val="18"/>
          <w:szCs w:val="18"/>
          <w:bdr w:val="none" w:sz="0" w:space="0" w:color="auto" w:frame="1"/>
        </w:rPr>
        <w:t>"</w:t>
      </w:r>
      <w:r>
        <w:rPr>
          <w:rStyle w:val="content"/>
          <w:color w:val="DD2200"/>
          <w:sz w:val="18"/>
          <w:szCs w:val="18"/>
          <w:bdr w:val="none" w:sz="0" w:space="0" w:color="auto" w:frame="1"/>
        </w:rPr>
        <w:t>com.sapienter.jbilling.server.mediation.step.CurrentOrderResolutionStep</w:t>
      </w:r>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tag"/>
          <w:color w:val="007700"/>
          <w:sz w:val="18"/>
          <w:szCs w:val="18"/>
          <w:bdr w:val="none" w:sz="0" w:space="0" w:color="auto" w:frame="1"/>
        </w:rPr>
        <w:t>/&gt;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&lt;bean</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id</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Pr>
          <w:rStyle w:val="content"/>
          <w:color w:val="DD2200"/>
          <w:sz w:val="18"/>
          <w:szCs w:val="18"/>
          <w:bdr w:val="none" w:sz="0" w:space="0" w:color="auto" w:frame="1"/>
        </w:rPr>
        <w:t>itemResolverStep</w:t>
      </w:r>
      <w:proofErr w:type="spellEnd"/>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class</w:t>
      </w:r>
      <w:r>
        <w:rPr>
          <w:rStyle w:val="coderay"/>
          <w:color w:val="333333"/>
          <w:sz w:val="18"/>
          <w:szCs w:val="18"/>
          <w:bdr w:val="none" w:sz="0" w:space="0" w:color="auto" w:frame="1"/>
        </w:rPr>
        <w:t>=</w:t>
      </w:r>
      <w:r>
        <w:rPr>
          <w:rStyle w:val="delimiter"/>
          <w:color w:val="771100"/>
          <w:sz w:val="18"/>
          <w:szCs w:val="18"/>
          <w:bdr w:val="none" w:sz="0" w:space="0" w:color="auto" w:frame="1"/>
        </w:rPr>
        <w:t>"</w:t>
      </w:r>
      <w:r>
        <w:rPr>
          <w:rStyle w:val="content"/>
          <w:color w:val="DD2200"/>
          <w:sz w:val="18"/>
          <w:szCs w:val="18"/>
          <w:bdr w:val="none" w:sz="0" w:space="0" w:color="auto" w:frame="1"/>
        </w:rPr>
        <w:t>com.sapienter.jbilling.server.mediation.step.item.ItemResolutionStep</w:t>
      </w:r>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tag"/>
          <w:color w:val="007700"/>
          <w:sz w:val="18"/>
          <w:szCs w:val="18"/>
          <w:bdr w:val="none" w:sz="0" w:space="0" w:color="auto" w:frame="1"/>
        </w:rPr>
        <w:t>&gt;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&lt;property</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name</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Pr>
          <w:rStyle w:val="content"/>
          <w:color w:val="DD2200"/>
          <w:sz w:val="18"/>
          <w:szCs w:val="18"/>
          <w:bdr w:val="none" w:sz="0" w:space="0" w:color="auto" w:frame="1"/>
        </w:rPr>
        <w:t>itemId</w:t>
      </w:r>
      <w:proofErr w:type="spellEnd"/>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value</w:t>
      </w:r>
      <w:r>
        <w:rPr>
          <w:rStyle w:val="coderay"/>
          <w:color w:val="333333"/>
          <w:sz w:val="18"/>
          <w:szCs w:val="18"/>
          <w:bdr w:val="none" w:sz="0" w:space="0" w:color="auto" w:frame="1"/>
        </w:rPr>
        <w:t>=</w:t>
      </w:r>
      <w:r>
        <w:rPr>
          <w:rStyle w:val="delimiter"/>
          <w:color w:val="771100"/>
          <w:sz w:val="18"/>
          <w:szCs w:val="18"/>
          <w:bdr w:val="none" w:sz="0" w:space="0" w:color="auto" w:frame="1"/>
        </w:rPr>
        <w:t>"</w:t>
      </w:r>
      <w:r>
        <w:rPr>
          <w:rStyle w:val="content"/>
          <w:color w:val="DD2200"/>
          <w:sz w:val="18"/>
          <w:szCs w:val="18"/>
          <w:bdr w:val="none" w:sz="0" w:space="0" w:color="auto" w:frame="1"/>
        </w:rPr>
        <w:t>2800</w:t>
      </w:r>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tag"/>
          <w:color w:val="007700"/>
          <w:sz w:val="18"/>
          <w:szCs w:val="18"/>
          <w:bdr w:val="none" w:sz="0" w:space="0" w:color="auto" w:frame="1"/>
        </w:rPr>
        <w:t>/&gt;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&lt;/bean&gt;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p>
    <w:p w:rsidR="00524576" w:rsidRDefault="00524576" w:rsidP="00524576">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p>
    <w:p w:rsidR="00524576" w:rsidRPr="00524576" w:rsidRDefault="00524576" w:rsidP="00524576">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p>
    <w:p w:rsidR="00524576" w:rsidRPr="00524576" w:rsidRDefault="00524576" w:rsidP="00524576">
      <w:pPr>
        <w:pStyle w:val="NormalWeb"/>
        <w:shd w:val="clear" w:color="auto" w:fill="FFFFFF"/>
        <w:spacing w:before="0" w:beforeAutospacing="0" w:after="75" w:afterAutospacing="0" w:line="270" w:lineRule="atLeast"/>
        <w:jc w:val="both"/>
        <w:textAlignment w:val="baseline"/>
        <w:rPr>
          <w:rFonts w:ascii="Arial" w:hAnsi="Arial" w:cs="Arial"/>
          <w:color w:val="333333"/>
          <w:sz w:val="21"/>
          <w:szCs w:val="21"/>
        </w:rPr>
      </w:pPr>
      <w:r w:rsidRPr="00524576">
        <w:rPr>
          <w:rFonts w:ascii="Arial" w:hAnsi="Arial" w:cs="Arial"/>
          <w:color w:val="333333"/>
          <w:sz w:val="21"/>
          <w:szCs w:val="21"/>
        </w:rPr>
        <w:t>However,</w:t>
      </w:r>
      <w:r w:rsidRPr="00524576">
        <w:rPr>
          <w:sz w:val="21"/>
          <w:szCs w:val="21"/>
        </w:rPr>
        <w:t> </w:t>
      </w:r>
      <w:ins w:id="0" w:author="Unknown">
        <w:r w:rsidRPr="00524576">
          <w:rPr>
            <w:rFonts w:ascii="Arial" w:hAnsi="Arial" w:cs="Arial"/>
            <w:color w:val="333333"/>
            <w:sz w:val="21"/>
            <w:szCs w:val="21"/>
          </w:rPr>
          <w:t>for each custom Step</w:t>
        </w:r>
      </w:ins>
      <w:r w:rsidRPr="00524576">
        <w:rPr>
          <w:rFonts w:ascii="Arial" w:hAnsi="Arial" w:cs="Arial"/>
          <w:color w:val="333333"/>
          <w:sz w:val="21"/>
          <w:szCs w:val="21"/>
        </w:rPr>
        <w:t>, a bean definition for the step is required in</w:t>
      </w:r>
      <w:r w:rsidRPr="00524576">
        <w:rPr>
          <w:sz w:val="21"/>
          <w:szCs w:val="21"/>
        </w:rPr>
        <w:t> </w:t>
      </w:r>
      <w:r w:rsidRPr="00524576">
        <w:rPr>
          <w:rFonts w:ascii="Arial" w:hAnsi="Arial" w:cs="Arial"/>
          <w:sz w:val="21"/>
          <w:szCs w:val="21"/>
        </w:rPr>
        <w:t>resources.xml</w:t>
      </w:r>
      <w:r w:rsidRPr="00524576">
        <w:rPr>
          <w:sz w:val="21"/>
          <w:szCs w:val="21"/>
        </w:rPr>
        <w:t> </w:t>
      </w:r>
      <w:r w:rsidRPr="00524576">
        <w:rPr>
          <w:rFonts w:ascii="Arial" w:hAnsi="Arial" w:cs="Arial"/>
          <w:color w:val="333333"/>
          <w:sz w:val="21"/>
          <w:szCs w:val="21"/>
        </w:rPr>
        <w:t>as follows:</w:t>
      </w:r>
    </w:p>
    <w:p w:rsidR="00524576" w:rsidRDefault="00524576" w:rsidP="00524576">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p>
    <w:p w:rsidR="00524576" w:rsidRDefault="00524576" w:rsidP="00524576">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p>
    <w:p w:rsidR="00AE7AE1"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tag"/>
          <w:color w:val="007700"/>
          <w:sz w:val="18"/>
          <w:szCs w:val="18"/>
          <w:bdr w:val="none" w:sz="0" w:space="0" w:color="auto" w:frame="1"/>
        </w:rPr>
        <w:t>&lt;bean</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id</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sidR="00AE7AE1" w:rsidRPr="00AE7AE1">
        <w:rPr>
          <w:rStyle w:val="content"/>
          <w:color w:val="DD2200"/>
          <w:sz w:val="18"/>
          <w:szCs w:val="18"/>
          <w:bdr w:val="none" w:sz="0" w:space="0" w:color="auto" w:frame="1"/>
        </w:rPr>
        <w:t>v</w:t>
      </w:r>
      <w:r w:rsidRPr="00AE7AE1">
        <w:rPr>
          <w:rStyle w:val="content"/>
          <w:color w:val="DD2200"/>
          <w:sz w:val="18"/>
          <w:szCs w:val="18"/>
          <w:bdr w:val="none" w:sz="0" w:space="0" w:color="auto" w:frame="1"/>
        </w:rPr>
        <w:t>TelecomItemResolutionStep</w:t>
      </w:r>
      <w:proofErr w:type="spellEnd"/>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class</w:t>
      </w:r>
      <w:r>
        <w:rPr>
          <w:rStyle w:val="coderay"/>
          <w:color w:val="333333"/>
          <w:sz w:val="18"/>
          <w:szCs w:val="18"/>
          <w:bdr w:val="none" w:sz="0" w:space="0" w:color="auto" w:frame="1"/>
        </w:rPr>
        <w:t xml:space="preserve">=  </w:t>
      </w:r>
      <w:r w:rsidR="00AE7AE1">
        <w:rPr>
          <w:rStyle w:val="coderay"/>
          <w:color w:val="333333"/>
          <w:sz w:val="18"/>
          <w:szCs w:val="18"/>
          <w:bdr w:val="none" w:sz="0" w:space="0" w:color="auto" w:frame="1"/>
        </w:rPr>
        <w:t xml:space="preserve">                                  </w:t>
      </w:r>
    </w:p>
    <w:p w:rsidR="00524576" w:rsidRDefault="00AE7AE1"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tag"/>
          <w:color w:val="007700"/>
          <w:sz w:val="18"/>
          <w:szCs w:val="18"/>
          <w:bdr w:val="none" w:sz="0" w:space="0" w:color="auto" w:frame="1"/>
        </w:rPr>
        <w:t xml:space="preserve">    </w:t>
      </w:r>
      <w:r w:rsidR="00524576">
        <w:rPr>
          <w:rStyle w:val="delimiter"/>
          <w:color w:val="771100"/>
          <w:sz w:val="18"/>
          <w:szCs w:val="18"/>
          <w:bdr w:val="none" w:sz="0" w:space="0" w:color="auto" w:frame="1"/>
        </w:rPr>
        <w:t>"</w:t>
      </w:r>
      <w:r w:rsidR="00524576">
        <w:rPr>
          <w:rStyle w:val="content"/>
          <w:color w:val="DD2200"/>
          <w:sz w:val="18"/>
          <w:szCs w:val="18"/>
          <w:bdr w:val="none" w:sz="0" w:space="0" w:color="auto" w:frame="1"/>
        </w:rPr>
        <w:t>com.sapienter.jbilling.server.mediation.step.user.</w:t>
      </w:r>
      <w:r>
        <w:rPr>
          <w:rStyle w:val="content"/>
          <w:color w:val="DD2200"/>
          <w:sz w:val="18"/>
          <w:szCs w:val="18"/>
          <w:bdr w:val="none" w:sz="0" w:space="0" w:color="auto" w:frame="1"/>
        </w:rPr>
        <w:t>VTelecomItem</w:t>
      </w:r>
      <w:r w:rsidR="00524576">
        <w:rPr>
          <w:rStyle w:val="content"/>
          <w:color w:val="DD2200"/>
          <w:sz w:val="18"/>
          <w:szCs w:val="18"/>
          <w:bdr w:val="none" w:sz="0" w:space="0" w:color="auto" w:frame="1"/>
        </w:rPr>
        <w:t>Resolution</w:t>
      </w:r>
      <w:r>
        <w:rPr>
          <w:rStyle w:val="content"/>
          <w:color w:val="DD2200"/>
          <w:sz w:val="18"/>
          <w:szCs w:val="18"/>
          <w:bdr w:val="none" w:sz="0" w:space="0" w:color="auto" w:frame="1"/>
        </w:rPr>
        <w:t>S</w:t>
      </w:r>
      <w:r w:rsidR="00524576">
        <w:rPr>
          <w:rStyle w:val="content"/>
          <w:color w:val="DD2200"/>
          <w:sz w:val="18"/>
          <w:szCs w:val="18"/>
          <w:bdr w:val="none" w:sz="0" w:space="0" w:color="auto" w:frame="1"/>
        </w:rPr>
        <w:t>tep</w:t>
      </w:r>
      <w:r w:rsidR="00524576">
        <w:rPr>
          <w:rStyle w:val="delimiter"/>
          <w:color w:val="771100"/>
          <w:sz w:val="18"/>
          <w:szCs w:val="18"/>
          <w:bdr w:val="none" w:sz="0" w:space="0" w:color="auto" w:frame="1"/>
        </w:rPr>
        <w:t>"</w:t>
      </w:r>
      <w:r w:rsidR="00524576">
        <w:rPr>
          <w:rStyle w:val="tag"/>
          <w:color w:val="007700"/>
          <w:sz w:val="18"/>
          <w:szCs w:val="18"/>
          <w:bdr w:val="none" w:sz="0" w:space="0" w:color="auto" w:frame="1"/>
        </w:rPr>
        <w:t>&gt;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tag"/>
          <w:color w:val="007700"/>
          <w:sz w:val="18"/>
          <w:szCs w:val="18"/>
          <w:bdr w:val="none" w:sz="0" w:space="0" w:color="auto" w:frame="1"/>
        </w:rPr>
        <w:t>&lt;/bean&gt;</w:t>
      </w:r>
    </w:p>
    <w:p w:rsidR="00524576" w:rsidRDefault="00524576" w:rsidP="00524576">
      <w:pPr>
        <w:pStyle w:val="NormalWeb"/>
        <w:shd w:val="clear" w:color="auto" w:fill="FFFFFF"/>
        <w:spacing w:before="0" w:beforeAutospacing="0" w:after="0" w:afterAutospacing="0" w:line="270" w:lineRule="atLeast"/>
        <w:textAlignment w:val="baseline"/>
        <w:rPr>
          <w:rStyle w:val="Strong"/>
          <w:rFonts w:ascii="Arial" w:hAnsi="Arial" w:cs="Arial"/>
          <w:color w:val="333333"/>
          <w:sz w:val="18"/>
          <w:szCs w:val="18"/>
          <w:bdr w:val="none" w:sz="0" w:space="0" w:color="auto" w:frame="1"/>
        </w:rPr>
      </w:pPr>
    </w:p>
    <w:p w:rsidR="00524576" w:rsidRPr="00AE7AE1" w:rsidRDefault="00524576" w:rsidP="00524576">
      <w:pPr>
        <w:pStyle w:val="NormalWeb"/>
        <w:shd w:val="clear" w:color="auto" w:fill="FFFFFF"/>
        <w:spacing w:before="0" w:beforeAutospacing="0" w:after="0" w:afterAutospacing="0" w:line="270" w:lineRule="atLeast"/>
        <w:textAlignment w:val="baseline"/>
        <w:rPr>
          <w:rStyle w:val="Strong"/>
          <w:rFonts w:ascii="Arial" w:hAnsi="Arial" w:cs="Arial"/>
          <w:b w:val="0"/>
          <w:bCs w:val="0"/>
          <w:color w:val="333333"/>
          <w:sz w:val="21"/>
          <w:szCs w:val="21"/>
          <w:bdr w:val="none" w:sz="0" w:space="0" w:color="auto" w:frame="1"/>
        </w:rPr>
      </w:pPr>
      <w:r w:rsidRPr="00AE7AE1">
        <w:rPr>
          <w:rStyle w:val="Strong"/>
          <w:rFonts w:ascii="Arial" w:hAnsi="Arial" w:cs="Arial"/>
          <w:b w:val="0"/>
          <w:bCs w:val="0"/>
          <w:color w:val="333333"/>
          <w:sz w:val="21"/>
          <w:szCs w:val="21"/>
          <w:bdr w:val="none" w:sz="0" w:space="0" w:color="auto" w:frame="1"/>
        </w:rPr>
        <w:t>Step Config</w:t>
      </w:r>
      <w:r w:rsidR="00AE7AE1">
        <w:rPr>
          <w:rStyle w:val="Strong"/>
          <w:rFonts w:ascii="Arial" w:hAnsi="Arial" w:cs="Arial"/>
          <w:b w:val="0"/>
          <w:bCs w:val="0"/>
          <w:color w:val="333333"/>
          <w:sz w:val="21"/>
          <w:szCs w:val="21"/>
          <w:bdr w:val="none" w:sz="0" w:space="0" w:color="auto" w:frame="1"/>
        </w:rPr>
        <w:t>uration</w:t>
      </w:r>
      <w:r w:rsidRPr="00AE7AE1">
        <w:rPr>
          <w:rStyle w:val="Strong"/>
          <w:rFonts w:ascii="Arial" w:hAnsi="Arial" w:cs="Arial"/>
          <w:b w:val="0"/>
          <w:bCs w:val="0"/>
          <w:color w:val="333333"/>
          <w:sz w:val="21"/>
          <w:szCs w:val="21"/>
          <w:bdr w:val="none" w:sz="0" w:space="0" w:color="auto" w:frame="1"/>
        </w:rPr>
        <w:t xml:space="preserve"> - Replace </w:t>
      </w:r>
      <w:r w:rsidR="00AE7AE1">
        <w:rPr>
          <w:rStyle w:val="Strong"/>
          <w:rFonts w:ascii="Arial" w:hAnsi="Arial" w:cs="Arial"/>
          <w:b w:val="0"/>
          <w:bCs w:val="0"/>
          <w:color w:val="333333"/>
          <w:sz w:val="21"/>
          <w:szCs w:val="21"/>
          <w:bdr w:val="none" w:sz="0" w:space="0" w:color="auto" w:frame="1"/>
        </w:rPr>
        <w:t>standard steps with custom s</w:t>
      </w:r>
      <w:r w:rsidRPr="00AE7AE1">
        <w:rPr>
          <w:rStyle w:val="Strong"/>
          <w:rFonts w:ascii="Arial" w:hAnsi="Arial" w:cs="Arial"/>
          <w:b w:val="0"/>
          <w:bCs w:val="0"/>
          <w:color w:val="333333"/>
          <w:sz w:val="21"/>
          <w:szCs w:val="21"/>
          <w:bdr w:val="none" w:sz="0" w:space="0" w:color="auto" w:frame="1"/>
        </w:rPr>
        <w:t>teps</w:t>
      </w:r>
      <w:r w:rsidR="00AE7AE1">
        <w:rPr>
          <w:rStyle w:val="Strong"/>
          <w:rFonts w:ascii="Arial" w:hAnsi="Arial" w:cs="Arial"/>
          <w:b w:val="0"/>
          <w:bCs w:val="0"/>
          <w:color w:val="333333"/>
          <w:sz w:val="21"/>
          <w:szCs w:val="21"/>
          <w:bdr w:val="none" w:sz="0" w:space="0" w:color="auto" w:frame="1"/>
        </w:rPr>
        <w:t>:</w:t>
      </w:r>
    </w:p>
    <w:p w:rsidR="00524576" w:rsidRDefault="00524576" w:rsidP="00524576">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w:t>
      </w:r>
      <w:proofErr w:type="spellStart"/>
      <w:r>
        <w:rPr>
          <w:rStyle w:val="tag"/>
          <w:color w:val="007700"/>
          <w:sz w:val="18"/>
          <w:szCs w:val="18"/>
          <w:bdr w:val="none" w:sz="0" w:space="0" w:color="auto" w:frame="1"/>
        </w:rPr>
        <w:t>util:map</w:t>
      </w:r>
      <w:proofErr w:type="spellEnd"/>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id</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sidR="00AE7AE1">
        <w:rPr>
          <w:rStyle w:val="content"/>
          <w:color w:val="DD2200"/>
          <w:sz w:val="18"/>
          <w:szCs w:val="18"/>
          <w:bdr w:val="none" w:sz="0" w:space="0" w:color="auto" w:frame="1"/>
        </w:rPr>
        <w:t>vTelecomCDRStepsConfig</w:t>
      </w:r>
      <w:proofErr w:type="spellEnd"/>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map-class</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Pr>
          <w:rStyle w:val="content"/>
          <w:color w:val="DD2200"/>
          <w:sz w:val="18"/>
          <w:szCs w:val="18"/>
          <w:bdr w:val="none" w:sz="0" w:space="0" w:color="auto" w:frame="1"/>
        </w:rPr>
        <w:t>java.util.LinkedHashMap</w:t>
      </w:r>
      <w:proofErr w:type="spellEnd"/>
      <w:r>
        <w:rPr>
          <w:rStyle w:val="delimiter"/>
          <w:color w:val="771100"/>
          <w:sz w:val="18"/>
          <w:szCs w:val="18"/>
          <w:bdr w:val="none" w:sz="0" w:space="0" w:color="auto" w:frame="1"/>
        </w:rPr>
        <w:t>"</w:t>
      </w:r>
      <w:r>
        <w:rPr>
          <w:rStyle w:val="tag"/>
          <w:color w:val="007700"/>
          <w:sz w:val="18"/>
          <w:szCs w:val="18"/>
          <w:bdr w:val="none" w:sz="0" w:space="0" w:color="auto" w:frame="1"/>
        </w:rPr>
        <w:t>&gt;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&lt;entry</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key</w:t>
      </w:r>
      <w:r>
        <w:rPr>
          <w:rStyle w:val="coderay"/>
          <w:color w:val="333333"/>
          <w:sz w:val="18"/>
          <w:szCs w:val="18"/>
          <w:bdr w:val="none" w:sz="0" w:space="0" w:color="auto" w:frame="1"/>
        </w:rPr>
        <w:t>=</w:t>
      </w:r>
      <w:r>
        <w:rPr>
          <w:rStyle w:val="delimiter"/>
          <w:color w:val="771100"/>
          <w:sz w:val="18"/>
          <w:szCs w:val="18"/>
          <w:bdr w:val="none" w:sz="0" w:space="0" w:color="auto" w:frame="1"/>
        </w:rPr>
        <w:t>"</w:t>
      </w:r>
      <w:r>
        <w:rPr>
          <w:rStyle w:val="content"/>
          <w:color w:val="DD2200"/>
          <w:sz w:val="18"/>
          <w:szCs w:val="18"/>
          <w:bdr w:val="none" w:sz="0" w:space="0" w:color="auto" w:frame="1"/>
        </w:rPr>
        <w:t>USER_CURRENCY</w:t>
      </w:r>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value-ref</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sidR="00AE7AE1">
        <w:rPr>
          <w:rStyle w:val="content"/>
          <w:color w:val="DD2200"/>
          <w:sz w:val="18"/>
          <w:szCs w:val="18"/>
          <w:bdr w:val="none" w:sz="0" w:space="0" w:color="auto" w:frame="1"/>
        </w:rPr>
        <w:t>us</w:t>
      </w:r>
      <w:r>
        <w:rPr>
          <w:rStyle w:val="content"/>
          <w:color w:val="DD2200"/>
          <w:sz w:val="18"/>
          <w:szCs w:val="18"/>
          <w:bdr w:val="none" w:sz="0" w:space="0" w:color="auto" w:frame="1"/>
        </w:rPr>
        <w:t>er</w:t>
      </w:r>
      <w:r w:rsidR="00AE7AE1">
        <w:rPr>
          <w:rStyle w:val="content"/>
          <w:color w:val="DD2200"/>
          <w:sz w:val="18"/>
          <w:szCs w:val="18"/>
          <w:bdr w:val="none" w:sz="0" w:space="0" w:color="auto" w:frame="1"/>
        </w:rPr>
        <w:t>Login</w:t>
      </w:r>
      <w:r>
        <w:rPr>
          <w:rStyle w:val="content"/>
          <w:color w:val="DD2200"/>
          <w:sz w:val="18"/>
          <w:szCs w:val="18"/>
          <w:bdr w:val="none" w:sz="0" w:space="0" w:color="auto" w:frame="1"/>
        </w:rPr>
        <w:t>ResolverStep</w:t>
      </w:r>
      <w:proofErr w:type="spellEnd"/>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tag"/>
          <w:color w:val="007700"/>
          <w:sz w:val="18"/>
          <w:szCs w:val="18"/>
          <w:bdr w:val="none" w:sz="0" w:space="0" w:color="auto" w:frame="1"/>
        </w:rPr>
        <w:t>/&gt;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&lt;entry</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key</w:t>
      </w:r>
      <w:r>
        <w:rPr>
          <w:rStyle w:val="coderay"/>
          <w:color w:val="333333"/>
          <w:sz w:val="18"/>
          <w:szCs w:val="18"/>
          <w:bdr w:val="none" w:sz="0" w:space="0" w:color="auto" w:frame="1"/>
        </w:rPr>
        <w:t>=</w:t>
      </w:r>
      <w:r>
        <w:rPr>
          <w:rStyle w:val="delimiter"/>
          <w:color w:val="771100"/>
          <w:sz w:val="18"/>
          <w:szCs w:val="18"/>
          <w:bdr w:val="none" w:sz="0" w:space="0" w:color="auto" w:frame="1"/>
        </w:rPr>
        <w:t>"</w:t>
      </w:r>
      <w:r>
        <w:rPr>
          <w:rStyle w:val="content"/>
          <w:color w:val="DD2200"/>
          <w:sz w:val="18"/>
          <w:szCs w:val="18"/>
          <w:bdr w:val="none" w:sz="0" w:space="0" w:color="auto" w:frame="1"/>
        </w:rPr>
        <w:t>EVENT_DATE</w:t>
      </w:r>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value-ref</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Pr>
          <w:rStyle w:val="content"/>
          <w:color w:val="DD2200"/>
          <w:sz w:val="18"/>
          <w:szCs w:val="18"/>
          <w:bdr w:val="none" w:sz="0" w:space="0" w:color="auto" w:frame="1"/>
        </w:rPr>
        <w:t>eventDateResolverStep</w:t>
      </w:r>
      <w:proofErr w:type="spellEnd"/>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tag"/>
          <w:color w:val="007700"/>
          <w:sz w:val="18"/>
          <w:szCs w:val="18"/>
          <w:bdr w:val="none" w:sz="0" w:space="0" w:color="auto" w:frame="1"/>
        </w:rPr>
        <w:t>/&gt;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&lt;entry</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key</w:t>
      </w:r>
      <w:r>
        <w:rPr>
          <w:rStyle w:val="coderay"/>
          <w:color w:val="333333"/>
          <w:sz w:val="18"/>
          <w:szCs w:val="18"/>
          <w:bdr w:val="none" w:sz="0" w:space="0" w:color="auto" w:frame="1"/>
        </w:rPr>
        <w:t>=</w:t>
      </w:r>
      <w:r>
        <w:rPr>
          <w:rStyle w:val="delimiter"/>
          <w:color w:val="771100"/>
          <w:sz w:val="18"/>
          <w:szCs w:val="18"/>
          <w:bdr w:val="none" w:sz="0" w:space="0" w:color="auto" w:frame="1"/>
        </w:rPr>
        <w:t>"</w:t>
      </w:r>
      <w:r>
        <w:rPr>
          <w:rStyle w:val="content"/>
          <w:color w:val="DD2200"/>
          <w:sz w:val="18"/>
          <w:szCs w:val="18"/>
          <w:bdr w:val="none" w:sz="0" w:space="0" w:color="auto" w:frame="1"/>
        </w:rPr>
        <w:t>CURRENT_ORDER</w:t>
      </w:r>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value-ref</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Pr>
          <w:rStyle w:val="content"/>
          <w:color w:val="DD2200"/>
          <w:sz w:val="18"/>
          <w:szCs w:val="18"/>
          <w:bdr w:val="none" w:sz="0" w:space="0" w:color="auto" w:frame="1"/>
        </w:rPr>
        <w:t>currentOrderResolverStep</w:t>
      </w:r>
      <w:proofErr w:type="spellEnd"/>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tag"/>
          <w:color w:val="007700"/>
          <w:sz w:val="18"/>
          <w:szCs w:val="18"/>
          <w:bdr w:val="none" w:sz="0" w:space="0" w:color="auto" w:frame="1"/>
        </w:rPr>
        <w:t>/&gt;</w:t>
      </w:r>
    </w:p>
    <w:p w:rsidR="00AE7AE1"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tag"/>
          <w:color w:val="007700"/>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&lt;entry</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key</w:t>
      </w:r>
      <w:r>
        <w:rPr>
          <w:rStyle w:val="coderay"/>
          <w:color w:val="333333"/>
          <w:sz w:val="18"/>
          <w:szCs w:val="18"/>
          <w:bdr w:val="none" w:sz="0" w:space="0" w:color="auto" w:frame="1"/>
        </w:rPr>
        <w:t>=</w:t>
      </w:r>
      <w:r>
        <w:rPr>
          <w:rStyle w:val="delimiter"/>
          <w:color w:val="771100"/>
          <w:sz w:val="18"/>
          <w:szCs w:val="18"/>
          <w:bdr w:val="none" w:sz="0" w:space="0" w:color="auto" w:frame="1"/>
        </w:rPr>
        <w:t>"</w:t>
      </w:r>
      <w:r>
        <w:rPr>
          <w:rStyle w:val="content"/>
          <w:color w:val="DD2200"/>
          <w:sz w:val="18"/>
          <w:szCs w:val="18"/>
          <w:bdr w:val="none" w:sz="0" w:space="0" w:color="auto" w:frame="1"/>
        </w:rPr>
        <w:t>ORDER_LINE_ITEM</w:t>
      </w:r>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value-ref</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sidR="00AE7AE1">
        <w:rPr>
          <w:rStyle w:val="content"/>
          <w:color w:val="DD2200"/>
          <w:sz w:val="18"/>
          <w:szCs w:val="18"/>
          <w:bdr w:val="none" w:sz="0" w:space="0" w:color="auto" w:frame="1"/>
        </w:rPr>
        <w:t>vTelecomI</w:t>
      </w:r>
      <w:r>
        <w:rPr>
          <w:rStyle w:val="content"/>
          <w:color w:val="DD2200"/>
          <w:sz w:val="18"/>
          <w:szCs w:val="18"/>
          <w:bdr w:val="none" w:sz="0" w:space="0" w:color="auto" w:frame="1"/>
        </w:rPr>
        <w:t>temResolverStep</w:t>
      </w:r>
      <w:proofErr w:type="spellEnd"/>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tag"/>
          <w:color w:val="007700"/>
          <w:sz w:val="18"/>
          <w:szCs w:val="18"/>
          <w:bdr w:val="none" w:sz="0" w:space="0" w:color="auto" w:frame="1"/>
        </w:rPr>
        <w:t>/&gt;</w:t>
      </w:r>
      <w:r w:rsidR="00AE7AE1">
        <w:rPr>
          <w:rStyle w:val="tag"/>
          <w:color w:val="007700"/>
          <w:sz w:val="18"/>
          <w:szCs w:val="18"/>
          <w:bdr w:val="none" w:sz="0" w:space="0" w:color="auto" w:frame="1"/>
        </w:rPr>
        <w:t xml:space="preserve"> </w:t>
      </w:r>
    </w:p>
    <w:p w:rsidR="00524576" w:rsidRDefault="00AE7AE1"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line-numbers"/>
          <w:color w:val="333333"/>
          <w:sz w:val="18"/>
          <w:szCs w:val="18"/>
          <w:bdr w:val="none" w:sz="0" w:space="0" w:color="auto" w:frame="1"/>
          <w:shd w:val="clear" w:color="auto" w:fill="EEEEEE"/>
        </w:rPr>
        <w:t xml:space="preserve">        </w:t>
      </w:r>
      <w:r>
        <w:rPr>
          <w:rStyle w:val="comment"/>
          <w:color w:val="777777"/>
          <w:sz w:val="18"/>
          <w:szCs w:val="18"/>
          <w:bdr w:val="none" w:sz="0" w:space="0" w:color="auto" w:frame="1"/>
        </w:rPr>
        <w:t>&lt;!-- note: Your custom step replaced the default one --&gt;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&lt;entry</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key</w:t>
      </w:r>
      <w:r>
        <w:rPr>
          <w:rStyle w:val="coderay"/>
          <w:color w:val="333333"/>
          <w:sz w:val="18"/>
          <w:szCs w:val="18"/>
          <w:bdr w:val="none" w:sz="0" w:space="0" w:color="auto" w:frame="1"/>
        </w:rPr>
        <w:t>=</w:t>
      </w:r>
      <w:r>
        <w:rPr>
          <w:rStyle w:val="delimiter"/>
          <w:color w:val="771100"/>
          <w:sz w:val="18"/>
          <w:szCs w:val="18"/>
          <w:bdr w:val="none" w:sz="0" w:space="0" w:color="auto" w:frame="1"/>
        </w:rPr>
        <w:t>"</w:t>
      </w:r>
      <w:r>
        <w:rPr>
          <w:rStyle w:val="content"/>
          <w:color w:val="DD2200"/>
          <w:sz w:val="18"/>
          <w:szCs w:val="18"/>
          <w:bdr w:val="none" w:sz="0" w:space="0" w:color="auto" w:frame="1"/>
        </w:rPr>
        <w:t>PRICING</w:t>
      </w:r>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value-ref</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Pr>
          <w:rStyle w:val="content"/>
          <w:color w:val="DD2200"/>
          <w:sz w:val="18"/>
          <w:szCs w:val="18"/>
          <w:bdr w:val="none" w:sz="0" w:space="0" w:color="auto" w:frame="1"/>
        </w:rPr>
        <w:t>pricingResolverStep</w:t>
      </w:r>
      <w:proofErr w:type="spellEnd"/>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tag"/>
          <w:color w:val="007700"/>
          <w:sz w:val="18"/>
          <w:szCs w:val="18"/>
          <w:bdr w:val="none" w:sz="0" w:space="0" w:color="auto" w:frame="1"/>
        </w:rPr>
        <w:t>/&gt;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tag"/>
          <w:color w:val="007700"/>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w:t>
      </w:r>
      <w:proofErr w:type="spellStart"/>
      <w:r>
        <w:rPr>
          <w:rStyle w:val="tag"/>
          <w:color w:val="007700"/>
          <w:sz w:val="18"/>
          <w:szCs w:val="18"/>
          <w:bdr w:val="none" w:sz="0" w:space="0" w:color="auto" w:frame="1"/>
        </w:rPr>
        <w:t>util:map</w:t>
      </w:r>
      <w:proofErr w:type="spellEnd"/>
      <w:r>
        <w:rPr>
          <w:rStyle w:val="tag"/>
          <w:color w:val="007700"/>
          <w:sz w:val="18"/>
          <w:szCs w:val="18"/>
          <w:bdr w:val="none" w:sz="0" w:space="0" w:color="auto" w:frame="1"/>
        </w:rPr>
        <w:t>&gt;</w:t>
      </w:r>
    </w:p>
    <w:p w:rsidR="00AE7AE1" w:rsidRDefault="00AE7AE1"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comment"/>
          <w:color w:val="777777"/>
          <w:sz w:val="18"/>
          <w:szCs w:val="18"/>
          <w:bdr w:val="none" w:sz="0" w:space="0" w:color="auto" w:frame="1"/>
        </w:rPr>
        <w:t xml:space="preserve">&lt;!-- Note: You may define many such Step </w:t>
      </w:r>
      <w:proofErr w:type="spellStart"/>
      <w:r>
        <w:rPr>
          <w:rStyle w:val="comment"/>
          <w:color w:val="777777"/>
          <w:sz w:val="18"/>
          <w:szCs w:val="18"/>
          <w:bdr w:val="none" w:sz="0" w:space="0" w:color="auto" w:frame="1"/>
        </w:rPr>
        <w:t>Configs</w:t>
      </w:r>
      <w:proofErr w:type="spellEnd"/>
      <w:r>
        <w:rPr>
          <w:rStyle w:val="comment"/>
          <w:color w:val="777777"/>
          <w:sz w:val="18"/>
          <w:szCs w:val="18"/>
          <w:bdr w:val="none" w:sz="0" w:space="0" w:color="auto" w:frame="1"/>
        </w:rPr>
        <w:t xml:space="preserve"> for each CDR format, and their independent Format Field definitions as well --&gt;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comment"/>
          <w:color w:val="777777"/>
          <w:sz w:val="18"/>
          <w:szCs w:val="18"/>
          <w:bdr w:val="none" w:sz="0" w:space="0" w:color="auto" w:frame="1"/>
        </w:rPr>
        <w:t xml:space="preserve">&lt;!-- Step </w:t>
      </w:r>
      <w:proofErr w:type="spellStart"/>
      <w:r>
        <w:rPr>
          <w:rStyle w:val="comment"/>
          <w:color w:val="777777"/>
          <w:sz w:val="18"/>
          <w:szCs w:val="18"/>
          <w:bdr w:val="none" w:sz="0" w:space="0" w:color="auto" w:frame="1"/>
        </w:rPr>
        <w:t>Configs</w:t>
      </w:r>
      <w:proofErr w:type="spellEnd"/>
      <w:r>
        <w:rPr>
          <w:rStyle w:val="comment"/>
          <w:color w:val="777777"/>
          <w:sz w:val="18"/>
          <w:szCs w:val="18"/>
          <w:bdr w:val="none" w:sz="0" w:space="0" w:color="auto" w:frame="1"/>
        </w:rPr>
        <w:t xml:space="preserve"> are required for the Resolver to execute --&gt;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&lt;bean</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id</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Pr>
          <w:rStyle w:val="content"/>
          <w:color w:val="DD2200"/>
          <w:sz w:val="18"/>
          <w:szCs w:val="18"/>
          <w:bdr w:val="none" w:sz="0" w:space="0" w:color="auto" w:frame="1"/>
        </w:rPr>
        <w:t>mediationCdrResolver</w:t>
      </w:r>
      <w:proofErr w:type="spellEnd"/>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class</w:t>
      </w:r>
      <w:r>
        <w:rPr>
          <w:rStyle w:val="coderay"/>
          <w:color w:val="333333"/>
          <w:sz w:val="18"/>
          <w:szCs w:val="18"/>
          <w:bdr w:val="none" w:sz="0" w:space="0" w:color="auto" w:frame="1"/>
        </w:rPr>
        <w:t>=</w:t>
      </w:r>
      <w:r>
        <w:rPr>
          <w:rStyle w:val="delimiter"/>
          <w:color w:val="771100"/>
          <w:sz w:val="18"/>
          <w:szCs w:val="18"/>
          <w:bdr w:val="none" w:sz="0" w:space="0" w:color="auto" w:frame="1"/>
        </w:rPr>
        <w:t>"</w:t>
      </w:r>
      <w:r>
        <w:rPr>
          <w:rStyle w:val="content"/>
          <w:color w:val="DD2200"/>
          <w:sz w:val="18"/>
          <w:szCs w:val="18"/>
          <w:bdr w:val="none" w:sz="0" w:space="0" w:color="auto" w:frame="1"/>
        </w:rPr>
        <w:t>com.sapienter.jbilling.server.mediation.step.JMRMediationCdrResolver</w:t>
      </w:r>
      <w:r>
        <w:rPr>
          <w:rStyle w:val="delimiter"/>
          <w:color w:val="771100"/>
          <w:sz w:val="18"/>
          <w:szCs w:val="18"/>
          <w:bdr w:val="none" w:sz="0" w:space="0" w:color="auto" w:frame="1"/>
        </w:rPr>
        <w:t>"</w:t>
      </w:r>
      <w:r>
        <w:rPr>
          <w:rStyle w:val="tag"/>
          <w:color w:val="007700"/>
          <w:sz w:val="18"/>
          <w:szCs w:val="18"/>
          <w:bdr w:val="none" w:sz="0" w:space="0" w:color="auto" w:frame="1"/>
        </w:rPr>
        <w:t>&gt;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&lt;property</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name</w:t>
      </w:r>
      <w:r>
        <w:rPr>
          <w:rStyle w:val="coderay"/>
          <w:color w:val="333333"/>
          <w:sz w:val="18"/>
          <w:szCs w:val="18"/>
          <w:bdr w:val="none" w:sz="0" w:space="0" w:color="auto" w:frame="1"/>
        </w:rPr>
        <w:t>=</w:t>
      </w:r>
      <w:r>
        <w:rPr>
          <w:rStyle w:val="delimiter"/>
          <w:color w:val="771100"/>
          <w:sz w:val="18"/>
          <w:szCs w:val="18"/>
          <w:bdr w:val="none" w:sz="0" w:space="0" w:color="auto" w:frame="1"/>
        </w:rPr>
        <w:t>"</w:t>
      </w:r>
      <w:r>
        <w:rPr>
          <w:rStyle w:val="content"/>
          <w:color w:val="DD2200"/>
          <w:sz w:val="18"/>
          <w:szCs w:val="18"/>
          <w:bdr w:val="none" w:sz="0" w:space="0" w:color="auto" w:frame="1"/>
        </w:rPr>
        <w:t>steps</w:t>
      </w:r>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attribute-name"/>
          <w:rFonts w:eastAsia="OpenSymbol"/>
          <w:color w:val="BB4488"/>
          <w:sz w:val="18"/>
          <w:szCs w:val="18"/>
          <w:bdr w:val="none" w:sz="0" w:space="0" w:color="auto" w:frame="1"/>
        </w:rPr>
        <w:t>ref</w:t>
      </w:r>
      <w:r>
        <w:rPr>
          <w:rStyle w:val="coderay"/>
          <w:color w:val="333333"/>
          <w:sz w:val="18"/>
          <w:szCs w:val="18"/>
          <w:bdr w:val="none" w:sz="0" w:space="0" w:color="auto" w:frame="1"/>
        </w:rPr>
        <w:t>=</w:t>
      </w:r>
      <w:r>
        <w:rPr>
          <w:rStyle w:val="delimiter"/>
          <w:color w:val="771100"/>
          <w:sz w:val="18"/>
          <w:szCs w:val="18"/>
          <w:bdr w:val="none" w:sz="0" w:space="0" w:color="auto" w:frame="1"/>
        </w:rPr>
        <w:t>"</w:t>
      </w:r>
      <w:proofErr w:type="spellStart"/>
      <w:r w:rsidR="00AE7AE1">
        <w:rPr>
          <w:rStyle w:val="content"/>
          <w:color w:val="DD2200"/>
          <w:sz w:val="18"/>
          <w:szCs w:val="18"/>
          <w:bdr w:val="none" w:sz="0" w:space="0" w:color="auto" w:frame="1"/>
        </w:rPr>
        <w:t>vTelecomCDRStepsConfig</w:t>
      </w:r>
      <w:proofErr w:type="spellEnd"/>
      <w:r>
        <w:rPr>
          <w:rStyle w:val="delimiter"/>
          <w:color w:val="771100"/>
          <w:sz w:val="18"/>
          <w:szCs w:val="18"/>
          <w:bdr w:val="none" w:sz="0" w:space="0" w:color="auto" w:frame="1"/>
        </w:rPr>
        <w:t>"</w:t>
      </w:r>
      <w:r>
        <w:rPr>
          <w:rStyle w:val="coderay"/>
          <w:color w:val="333333"/>
          <w:sz w:val="18"/>
          <w:szCs w:val="18"/>
          <w:bdr w:val="none" w:sz="0" w:space="0" w:color="auto" w:frame="1"/>
        </w:rPr>
        <w:t xml:space="preserve"> </w:t>
      </w:r>
      <w:r>
        <w:rPr>
          <w:rStyle w:val="tag"/>
          <w:color w:val="007700"/>
          <w:sz w:val="18"/>
          <w:szCs w:val="18"/>
          <w:bdr w:val="none" w:sz="0" w:space="0" w:color="auto" w:frame="1"/>
        </w:rPr>
        <w:t>/&gt;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tag"/>
          <w:color w:val="007700"/>
          <w:sz w:val="18"/>
          <w:szCs w:val="18"/>
          <w:bdr w:val="none" w:sz="0" w:space="0" w:color="auto" w:frame="1"/>
        </w:rPr>
        <w:t>&lt;/bean&gt;</w:t>
      </w:r>
    </w:p>
    <w:p w:rsidR="00524576" w:rsidRDefault="00524576" w:rsidP="00524576">
      <w:pPr>
        <w:pStyle w:val="HTMLPreformatted"/>
        <w:pBdr>
          <w:top w:val="single" w:sz="6" w:space="2" w:color="DADADA"/>
          <w:left w:val="single" w:sz="6" w:space="0" w:color="DADADA"/>
          <w:bottom w:val="single" w:sz="6" w:space="2" w:color="DADADA"/>
          <w:right w:val="single" w:sz="6" w:space="2" w:color="DADADA"/>
        </w:pBdr>
        <w:shd w:val="clear" w:color="auto" w:fill="FAFAFA"/>
        <w:spacing w:line="270" w:lineRule="atLeast"/>
        <w:ind w:left="384" w:right="240"/>
        <w:textAlignment w:val="baseline"/>
        <w:rPr>
          <w:rStyle w:val="coderay"/>
          <w:color w:val="333333"/>
          <w:sz w:val="18"/>
          <w:szCs w:val="18"/>
          <w:bdr w:val="none" w:sz="0" w:space="0" w:color="auto" w:frame="1"/>
        </w:rPr>
      </w:pPr>
      <w:r>
        <w:rPr>
          <w:rStyle w:val="coderay"/>
          <w:color w:val="333333"/>
          <w:sz w:val="18"/>
          <w:szCs w:val="18"/>
          <w:bdr w:val="none" w:sz="0" w:space="0" w:color="auto" w:frame="1"/>
        </w:rPr>
        <w:t xml:space="preserve">    </w:t>
      </w:r>
      <w:r>
        <w:rPr>
          <w:rStyle w:val="comment"/>
          <w:color w:val="777777"/>
          <w:sz w:val="18"/>
          <w:szCs w:val="18"/>
          <w:bdr w:val="none" w:sz="0" w:space="0" w:color="auto" w:frame="1"/>
        </w:rPr>
        <w:t>&lt;!-- Note: '</w:t>
      </w:r>
      <w:proofErr w:type="spellStart"/>
      <w:r>
        <w:rPr>
          <w:rStyle w:val="comment"/>
          <w:color w:val="777777"/>
          <w:sz w:val="18"/>
          <w:szCs w:val="18"/>
          <w:bdr w:val="none" w:sz="0" w:space="0" w:color="auto" w:frame="1"/>
        </w:rPr>
        <w:t>mediationCdrResolver</w:t>
      </w:r>
      <w:proofErr w:type="spellEnd"/>
      <w:r>
        <w:rPr>
          <w:rStyle w:val="comment"/>
          <w:color w:val="777777"/>
          <w:sz w:val="18"/>
          <w:szCs w:val="18"/>
          <w:bdr w:val="none" w:sz="0" w:space="0" w:color="auto" w:frame="1"/>
        </w:rPr>
        <w:t>' above is a key word, only the steps proper</w:t>
      </w:r>
      <w:r w:rsidR="00AE7AE1">
        <w:rPr>
          <w:rStyle w:val="comment"/>
          <w:color w:val="777777"/>
          <w:sz w:val="18"/>
          <w:szCs w:val="18"/>
          <w:bdr w:val="none" w:sz="0" w:space="0" w:color="auto" w:frame="1"/>
        </w:rPr>
        <w:t xml:space="preserve">ty above needs to point to V Telecom’s </w:t>
      </w:r>
      <w:r>
        <w:rPr>
          <w:rStyle w:val="comment"/>
          <w:color w:val="777777"/>
          <w:sz w:val="18"/>
          <w:szCs w:val="18"/>
          <w:bdr w:val="none" w:sz="0" w:space="0" w:color="auto" w:frame="1"/>
        </w:rPr>
        <w:t>custom step</w:t>
      </w:r>
      <w:r w:rsidR="00AE7AE1">
        <w:rPr>
          <w:rStyle w:val="comment"/>
          <w:color w:val="777777"/>
          <w:sz w:val="18"/>
          <w:szCs w:val="18"/>
          <w:bdr w:val="none" w:sz="0" w:space="0" w:color="auto" w:frame="1"/>
        </w:rPr>
        <w:t>s</w:t>
      </w:r>
      <w:r>
        <w:rPr>
          <w:rStyle w:val="comment"/>
          <w:color w:val="777777"/>
          <w:sz w:val="18"/>
          <w:szCs w:val="18"/>
          <w:bdr w:val="none" w:sz="0" w:space="0" w:color="auto" w:frame="1"/>
        </w:rPr>
        <w:t xml:space="preserve"> config --&gt;</w:t>
      </w:r>
      <w:r>
        <w:rPr>
          <w:rStyle w:val="coderay"/>
          <w:color w:val="333333"/>
          <w:sz w:val="18"/>
          <w:szCs w:val="18"/>
          <w:bdr w:val="none" w:sz="0" w:space="0" w:color="auto" w:frame="1"/>
        </w:rPr>
        <w:t xml:space="preserve"> </w:t>
      </w:r>
    </w:p>
    <w:p w:rsidR="00AE7AE1" w:rsidRDefault="00AE7AE1" w:rsidP="00524576">
      <w:pPr>
        <w:pStyle w:val="NormalWeb"/>
        <w:shd w:val="clear" w:color="auto" w:fill="FFFFFF"/>
        <w:spacing w:before="0" w:beforeAutospacing="0" w:after="75" w:afterAutospacing="0" w:line="270" w:lineRule="atLeast"/>
        <w:textAlignment w:val="baseline"/>
        <w:rPr>
          <w:rFonts w:ascii="Arial" w:hAnsi="Arial" w:cs="Arial"/>
          <w:color w:val="333333"/>
          <w:sz w:val="18"/>
          <w:szCs w:val="18"/>
        </w:rPr>
      </w:pPr>
    </w:p>
    <w:p w:rsidR="00524576" w:rsidRPr="00AE7AE1" w:rsidRDefault="00524576" w:rsidP="00524576">
      <w:pPr>
        <w:pStyle w:val="NormalWeb"/>
        <w:shd w:val="clear" w:color="auto" w:fill="FFFFFF"/>
        <w:spacing w:before="0" w:beforeAutospacing="0" w:after="75" w:afterAutospacing="0" w:line="270" w:lineRule="atLeast"/>
        <w:textAlignment w:val="baseline"/>
        <w:rPr>
          <w:rFonts w:ascii="Arial" w:hAnsi="Arial" w:cs="Arial"/>
          <w:color w:val="333333"/>
          <w:sz w:val="21"/>
          <w:szCs w:val="21"/>
        </w:rPr>
      </w:pPr>
      <w:r w:rsidRPr="00AE7AE1">
        <w:rPr>
          <w:rFonts w:ascii="Arial" w:hAnsi="Arial" w:cs="Arial"/>
          <w:color w:val="333333"/>
          <w:sz w:val="21"/>
          <w:szCs w:val="21"/>
        </w:rPr>
        <w:t xml:space="preserve">With the above, </w:t>
      </w:r>
      <w:r w:rsidR="00AE7AE1">
        <w:rPr>
          <w:rFonts w:ascii="Arial" w:hAnsi="Arial" w:cs="Arial"/>
          <w:color w:val="333333"/>
          <w:sz w:val="21"/>
          <w:szCs w:val="21"/>
        </w:rPr>
        <w:t xml:space="preserve">we are ready to </w:t>
      </w:r>
      <w:r w:rsidR="00AE7AE1" w:rsidRPr="00AE7AE1">
        <w:rPr>
          <w:rFonts w:ascii="Arial" w:hAnsi="Arial" w:cs="Arial"/>
          <w:color w:val="333333"/>
          <w:sz w:val="21"/>
          <w:szCs w:val="21"/>
        </w:rPr>
        <w:t>kick start</w:t>
      </w:r>
      <w:r w:rsidRPr="00AE7AE1">
        <w:rPr>
          <w:rFonts w:ascii="Arial" w:hAnsi="Arial" w:cs="Arial"/>
          <w:color w:val="333333"/>
          <w:sz w:val="21"/>
          <w:szCs w:val="21"/>
        </w:rPr>
        <w:t xml:space="preserve"> </w:t>
      </w:r>
      <w:r w:rsidR="00AE7AE1">
        <w:rPr>
          <w:rFonts w:ascii="Arial" w:hAnsi="Arial" w:cs="Arial"/>
          <w:color w:val="333333"/>
          <w:sz w:val="21"/>
          <w:szCs w:val="21"/>
        </w:rPr>
        <w:t xml:space="preserve">V Telecom’s mediation using jBilling Mediation 3.0, an </w:t>
      </w:r>
      <w:proofErr w:type="spellStart"/>
      <w:r w:rsidR="00AE7AE1">
        <w:rPr>
          <w:rFonts w:ascii="Arial" w:hAnsi="Arial" w:cs="Arial"/>
          <w:color w:val="333333"/>
          <w:sz w:val="21"/>
          <w:szCs w:val="21"/>
        </w:rPr>
        <w:t>jBIlling</w:t>
      </w:r>
      <w:proofErr w:type="spellEnd"/>
      <w:r w:rsidR="00AE7AE1">
        <w:rPr>
          <w:rFonts w:ascii="Arial" w:hAnsi="Arial" w:cs="Arial"/>
          <w:color w:val="333333"/>
          <w:sz w:val="21"/>
          <w:szCs w:val="21"/>
        </w:rPr>
        <w:t xml:space="preserve"> </w:t>
      </w:r>
      <w:r w:rsidRPr="00AE7AE1">
        <w:rPr>
          <w:rFonts w:ascii="Arial" w:hAnsi="Arial" w:cs="Arial"/>
          <w:color w:val="333333"/>
          <w:sz w:val="21"/>
          <w:szCs w:val="21"/>
        </w:rPr>
        <w:t>3.2 Enterprise Edi</w:t>
      </w:r>
      <w:r w:rsidR="00AE7AE1">
        <w:rPr>
          <w:rFonts w:ascii="Arial" w:hAnsi="Arial" w:cs="Arial"/>
          <w:color w:val="333333"/>
          <w:sz w:val="21"/>
          <w:szCs w:val="21"/>
        </w:rPr>
        <w:t>tion Mediation solution.</w:t>
      </w:r>
    </w:p>
    <w:p w:rsidR="00AE2F92" w:rsidRDefault="00AE2F92">
      <w:pPr>
        <w:keepNext/>
        <w:widowControl/>
        <w:tabs>
          <w:tab w:val="left" w:pos="0"/>
        </w:tabs>
        <w:spacing w:before="240" w:after="120" w:line="360" w:lineRule="auto"/>
        <w:textAlignment w:val="auto"/>
        <w:rPr>
          <w:rFonts w:ascii="Verdana" w:eastAsia="MS Mincho" w:hAnsi="Verdana" w:cs="Tahoma"/>
          <w:b/>
          <w:color w:val="5CB05A"/>
          <w:kern w:val="0"/>
          <w:sz w:val="32"/>
          <w:szCs w:val="32"/>
          <w:lang w:val="en-US" w:eastAsia="ar-SA" w:bidi="ar-SA"/>
        </w:rPr>
      </w:pPr>
    </w:p>
    <w:sectPr w:rsidR="00AE2F92" w:rsidSect="00BD2340">
      <w:headerReference w:type="default" r:id="rId12"/>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6C7" w:rsidRDefault="002A46C7" w:rsidP="00304EE8">
      <w:r>
        <w:separator/>
      </w:r>
    </w:p>
  </w:endnote>
  <w:endnote w:type="continuationSeparator" w:id="0">
    <w:p w:rsidR="002A46C7" w:rsidRDefault="002A46C7" w:rsidP="00304E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ospace">
    <w:altName w:val="MS Mincho"/>
    <w:charset w:val="00"/>
    <w:family w:val="auto"/>
    <w:pitch w:val="fixed"/>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6C7" w:rsidRDefault="002A46C7" w:rsidP="00304EE8">
      <w:r w:rsidRPr="00304EE8">
        <w:rPr>
          <w:color w:val="000000"/>
        </w:rPr>
        <w:separator/>
      </w:r>
    </w:p>
  </w:footnote>
  <w:footnote w:type="continuationSeparator" w:id="0">
    <w:p w:rsidR="002A46C7" w:rsidRDefault="002A46C7" w:rsidP="00304E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576" w:rsidRDefault="005245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30570"/>
    <w:multiLevelType w:val="multilevel"/>
    <w:tmpl w:val="76FE54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8D1CBA"/>
    <w:multiLevelType w:val="hybridMultilevel"/>
    <w:tmpl w:val="AFCE0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9751A"/>
    <w:multiLevelType w:val="multilevel"/>
    <w:tmpl w:val="816A43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2212D8F"/>
    <w:multiLevelType w:val="hybridMultilevel"/>
    <w:tmpl w:val="AFCE0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600EEC"/>
    <w:multiLevelType w:val="multilevel"/>
    <w:tmpl w:val="659A4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AD62823"/>
    <w:multiLevelType w:val="hybridMultilevel"/>
    <w:tmpl w:val="167A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DA5B2E"/>
    <w:multiLevelType w:val="hybridMultilevel"/>
    <w:tmpl w:val="654EE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B718D3"/>
    <w:multiLevelType w:val="hybridMultilevel"/>
    <w:tmpl w:val="37B0D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6D6DF4"/>
    <w:multiLevelType w:val="multilevel"/>
    <w:tmpl w:val="077E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24498F"/>
    <w:multiLevelType w:val="multilevel"/>
    <w:tmpl w:val="50146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63F185A"/>
    <w:multiLevelType w:val="multilevel"/>
    <w:tmpl w:val="D108A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E6138C"/>
    <w:multiLevelType w:val="multilevel"/>
    <w:tmpl w:val="16DE81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A9E527E"/>
    <w:multiLevelType w:val="hybridMultilevel"/>
    <w:tmpl w:val="0AF80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E30C13"/>
    <w:multiLevelType w:val="multilevel"/>
    <w:tmpl w:val="D2DC02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5F325D9"/>
    <w:multiLevelType w:val="multilevel"/>
    <w:tmpl w:val="51C20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DEB5808"/>
    <w:multiLevelType w:val="hybridMultilevel"/>
    <w:tmpl w:val="F14A4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842A86"/>
    <w:multiLevelType w:val="multilevel"/>
    <w:tmpl w:val="2F122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A01034"/>
    <w:multiLevelType w:val="hybridMultilevel"/>
    <w:tmpl w:val="AFCE0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703FB7"/>
    <w:multiLevelType w:val="multilevel"/>
    <w:tmpl w:val="1C86AE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C170AD1"/>
    <w:multiLevelType w:val="multilevel"/>
    <w:tmpl w:val="4A96E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742218"/>
    <w:multiLevelType w:val="multilevel"/>
    <w:tmpl w:val="6C2898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8"/>
  </w:num>
  <w:num w:numId="3">
    <w:abstractNumId w:val="14"/>
  </w:num>
  <w:num w:numId="4">
    <w:abstractNumId w:val="11"/>
  </w:num>
  <w:num w:numId="5">
    <w:abstractNumId w:val="2"/>
  </w:num>
  <w:num w:numId="6">
    <w:abstractNumId w:val="9"/>
  </w:num>
  <w:num w:numId="7">
    <w:abstractNumId w:val="19"/>
  </w:num>
  <w:num w:numId="8">
    <w:abstractNumId w:val="20"/>
  </w:num>
  <w:num w:numId="9">
    <w:abstractNumId w:val="13"/>
  </w:num>
  <w:num w:numId="10">
    <w:abstractNumId w:val="0"/>
  </w:num>
  <w:num w:numId="11">
    <w:abstractNumId w:val="16"/>
  </w:num>
  <w:num w:numId="12">
    <w:abstractNumId w:val="5"/>
  </w:num>
  <w:num w:numId="13">
    <w:abstractNumId w:val="10"/>
  </w:num>
  <w:num w:numId="14">
    <w:abstractNumId w:val="3"/>
  </w:num>
  <w:num w:numId="15">
    <w:abstractNumId w:val="8"/>
  </w:num>
  <w:num w:numId="16">
    <w:abstractNumId w:val="15"/>
  </w:num>
  <w:num w:numId="17">
    <w:abstractNumId w:val="1"/>
  </w:num>
  <w:num w:numId="18">
    <w:abstractNumId w:val="17"/>
  </w:num>
  <w:num w:numId="19">
    <w:abstractNumId w:val="7"/>
  </w:num>
  <w:num w:numId="20">
    <w:abstractNumId w:val="12"/>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9"/>
  <w:autoHyphenation/>
  <w:characterSpacingControl w:val="doNotCompress"/>
  <w:footnotePr>
    <w:footnote w:id="-1"/>
    <w:footnote w:id="0"/>
  </w:footnotePr>
  <w:endnotePr>
    <w:endnote w:id="-1"/>
    <w:endnote w:id="0"/>
  </w:endnotePr>
  <w:compat/>
  <w:rsids>
    <w:rsidRoot w:val="00304EE8"/>
    <w:rsid w:val="00057247"/>
    <w:rsid w:val="00081AFC"/>
    <w:rsid w:val="000E29D5"/>
    <w:rsid w:val="000E2BA4"/>
    <w:rsid w:val="001B2210"/>
    <w:rsid w:val="002105D5"/>
    <w:rsid w:val="00230696"/>
    <w:rsid w:val="002A46C7"/>
    <w:rsid w:val="00304EE8"/>
    <w:rsid w:val="003C40F4"/>
    <w:rsid w:val="0049335E"/>
    <w:rsid w:val="004C4F0B"/>
    <w:rsid w:val="00521D63"/>
    <w:rsid w:val="00524576"/>
    <w:rsid w:val="005655A6"/>
    <w:rsid w:val="005A0EA1"/>
    <w:rsid w:val="00622A29"/>
    <w:rsid w:val="00672B07"/>
    <w:rsid w:val="006F0C63"/>
    <w:rsid w:val="00743097"/>
    <w:rsid w:val="007E2181"/>
    <w:rsid w:val="00833E8B"/>
    <w:rsid w:val="00875030"/>
    <w:rsid w:val="0088619F"/>
    <w:rsid w:val="008B3345"/>
    <w:rsid w:val="00934E92"/>
    <w:rsid w:val="00942982"/>
    <w:rsid w:val="00942D33"/>
    <w:rsid w:val="00A25680"/>
    <w:rsid w:val="00A411B9"/>
    <w:rsid w:val="00A96C16"/>
    <w:rsid w:val="00AE2F92"/>
    <w:rsid w:val="00AE7AE1"/>
    <w:rsid w:val="00B11DC5"/>
    <w:rsid w:val="00B13851"/>
    <w:rsid w:val="00B87930"/>
    <w:rsid w:val="00BD2340"/>
    <w:rsid w:val="00BF3B2E"/>
    <w:rsid w:val="00D469DA"/>
    <w:rsid w:val="00DD2559"/>
    <w:rsid w:val="00EB28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Micro Hei" w:hAnsi="Liberation Serif" w:cs="Lohit Hindi"/>
        <w:kern w:val="3"/>
        <w:sz w:val="24"/>
        <w:szCs w:val="24"/>
        <w:lang w:val="en-IN"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04EE8"/>
    <w:pPr>
      <w:suppressAutoHyphens/>
    </w:pPr>
  </w:style>
  <w:style w:type="paragraph" w:styleId="Heading1">
    <w:name w:val="heading 1"/>
    <w:basedOn w:val="Heading"/>
    <w:next w:val="Textbody"/>
    <w:rsid w:val="00304EE8"/>
    <w:pPr>
      <w:outlineLvl w:val="0"/>
    </w:pPr>
    <w:rPr>
      <w:b/>
      <w:bCs/>
    </w:rPr>
  </w:style>
  <w:style w:type="paragraph" w:styleId="Heading2">
    <w:name w:val="heading 2"/>
    <w:basedOn w:val="Heading"/>
    <w:next w:val="Textbody"/>
    <w:rsid w:val="00304EE8"/>
    <w:pPr>
      <w:outlineLvl w:val="1"/>
    </w:pPr>
    <w:rPr>
      <w:b/>
      <w:bCs/>
      <w:i/>
      <w:iCs/>
    </w:rPr>
  </w:style>
  <w:style w:type="paragraph" w:styleId="Heading3">
    <w:name w:val="heading 3"/>
    <w:basedOn w:val="Heading"/>
    <w:next w:val="Textbody"/>
    <w:rsid w:val="00304EE8"/>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04EE8"/>
    <w:pPr>
      <w:suppressAutoHyphens/>
    </w:pPr>
  </w:style>
  <w:style w:type="paragraph" w:customStyle="1" w:styleId="Heading">
    <w:name w:val="Heading"/>
    <w:basedOn w:val="Standard"/>
    <w:next w:val="Textbody"/>
    <w:rsid w:val="00304EE8"/>
    <w:pPr>
      <w:keepNext/>
      <w:spacing w:before="240" w:after="120"/>
    </w:pPr>
    <w:rPr>
      <w:rFonts w:ascii="Liberation Sans" w:hAnsi="Liberation Sans"/>
      <w:sz w:val="28"/>
      <w:szCs w:val="28"/>
    </w:rPr>
  </w:style>
  <w:style w:type="paragraph" w:customStyle="1" w:styleId="Textbody">
    <w:name w:val="Text body"/>
    <w:basedOn w:val="Standard"/>
    <w:rsid w:val="00304EE8"/>
    <w:pPr>
      <w:spacing w:after="120"/>
    </w:pPr>
  </w:style>
  <w:style w:type="paragraph" w:styleId="List">
    <w:name w:val="List"/>
    <w:basedOn w:val="Textbody"/>
    <w:rsid w:val="00304EE8"/>
  </w:style>
  <w:style w:type="paragraph" w:styleId="Caption">
    <w:name w:val="caption"/>
    <w:basedOn w:val="Standard"/>
    <w:rsid w:val="00304EE8"/>
    <w:pPr>
      <w:suppressLineNumbers/>
      <w:spacing w:before="120" w:after="120"/>
    </w:pPr>
    <w:rPr>
      <w:i/>
      <w:iCs/>
    </w:rPr>
  </w:style>
  <w:style w:type="paragraph" w:customStyle="1" w:styleId="Index">
    <w:name w:val="Index"/>
    <w:basedOn w:val="Standard"/>
    <w:rsid w:val="00304EE8"/>
    <w:pPr>
      <w:suppressLineNumbers/>
    </w:pPr>
  </w:style>
  <w:style w:type="paragraph" w:styleId="Header">
    <w:name w:val="header"/>
    <w:basedOn w:val="Standard"/>
    <w:rsid w:val="00304EE8"/>
    <w:pPr>
      <w:suppressLineNumbers/>
      <w:tabs>
        <w:tab w:val="center" w:pos="4819"/>
        <w:tab w:val="right" w:pos="9638"/>
      </w:tabs>
    </w:pPr>
  </w:style>
  <w:style w:type="paragraph" w:customStyle="1" w:styleId="Framecontents">
    <w:name w:val="Frame contents"/>
    <w:basedOn w:val="Textbody"/>
    <w:rsid w:val="00304EE8"/>
  </w:style>
  <w:style w:type="paragraph" w:customStyle="1" w:styleId="TableContents">
    <w:name w:val="Table Contents"/>
    <w:basedOn w:val="Standard"/>
    <w:rsid w:val="00304EE8"/>
    <w:pPr>
      <w:suppressLineNumbers/>
    </w:pPr>
  </w:style>
  <w:style w:type="character" w:customStyle="1" w:styleId="BulletSymbols">
    <w:name w:val="Bullet Symbols"/>
    <w:rsid w:val="00304EE8"/>
    <w:rPr>
      <w:rFonts w:ascii="OpenSymbol" w:eastAsia="OpenSymbol" w:hAnsi="OpenSymbol" w:cs="OpenSymbol"/>
    </w:rPr>
  </w:style>
  <w:style w:type="character" w:customStyle="1" w:styleId="NumberingSymbols">
    <w:name w:val="Numbering Symbols"/>
    <w:rsid w:val="00304EE8"/>
  </w:style>
  <w:style w:type="paragraph" w:styleId="BalloonText">
    <w:name w:val="Balloon Text"/>
    <w:basedOn w:val="Normal"/>
    <w:rsid w:val="00304EE8"/>
    <w:rPr>
      <w:rFonts w:ascii="Tahoma" w:hAnsi="Tahoma" w:cs="Mangal"/>
      <w:sz w:val="16"/>
      <w:szCs w:val="14"/>
    </w:rPr>
  </w:style>
  <w:style w:type="character" w:customStyle="1" w:styleId="BalloonTextChar">
    <w:name w:val="Balloon Text Char"/>
    <w:basedOn w:val="DefaultParagraphFont"/>
    <w:rsid w:val="00304EE8"/>
    <w:rPr>
      <w:rFonts w:ascii="Tahoma" w:hAnsi="Tahoma" w:cs="Mangal"/>
      <w:sz w:val="16"/>
      <w:szCs w:val="14"/>
    </w:rPr>
  </w:style>
  <w:style w:type="paragraph" w:customStyle="1" w:styleId="VerticalTableContent">
    <w:name w:val="Vertical Table Content"/>
    <w:basedOn w:val="TableContents"/>
    <w:rsid w:val="00304EE8"/>
    <w:pPr>
      <w:widowControl/>
      <w:spacing w:before="113" w:after="113"/>
      <w:jc w:val="center"/>
      <w:textAlignment w:val="auto"/>
    </w:pPr>
    <w:rPr>
      <w:rFonts w:ascii="Arial" w:eastAsia="Times New Roman" w:hAnsi="Arial" w:cs="Times New Roman"/>
      <w:kern w:val="0"/>
      <w:sz w:val="22"/>
      <w:lang w:val="en-US" w:eastAsia="ar-SA" w:bidi="ar-SA"/>
    </w:rPr>
  </w:style>
  <w:style w:type="character" w:customStyle="1" w:styleId="Heading1Char">
    <w:name w:val="Heading 1 Char"/>
    <w:basedOn w:val="DefaultParagraphFont"/>
    <w:rsid w:val="00304EE8"/>
    <w:rPr>
      <w:rFonts w:ascii="Liberation Sans" w:hAnsi="Liberation Sans"/>
      <w:b/>
      <w:bCs/>
      <w:sz w:val="28"/>
      <w:szCs w:val="28"/>
    </w:rPr>
  </w:style>
  <w:style w:type="table" w:styleId="TableGrid">
    <w:name w:val="Table Grid"/>
    <w:basedOn w:val="TableNormal"/>
    <w:uiPriority w:val="59"/>
    <w:rsid w:val="00B11D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29D5"/>
    <w:rPr>
      <w:b/>
      <w:bCs/>
    </w:rPr>
  </w:style>
  <w:style w:type="paragraph" w:styleId="NormalWeb">
    <w:name w:val="Normal (Web)"/>
    <w:basedOn w:val="Normal"/>
    <w:uiPriority w:val="99"/>
    <w:semiHidden/>
    <w:unhideWhenUsed/>
    <w:rsid w:val="000E29D5"/>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rPr>
  </w:style>
  <w:style w:type="paragraph" w:styleId="HTMLPreformatted">
    <w:name w:val="HTML Preformatted"/>
    <w:basedOn w:val="Normal"/>
    <w:link w:val="HTMLPreformattedChar"/>
    <w:uiPriority w:val="99"/>
    <w:unhideWhenUsed/>
    <w:rsid w:val="000E2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rPr>
  </w:style>
  <w:style w:type="character" w:customStyle="1" w:styleId="HTMLPreformattedChar">
    <w:name w:val="HTML Preformatted Char"/>
    <w:basedOn w:val="DefaultParagraphFont"/>
    <w:link w:val="HTMLPreformatted"/>
    <w:uiPriority w:val="99"/>
    <w:rsid w:val="000E29D5"/>
    <w:rPr>
      <w:rFonts w:ascii="Courier New" w:eastAsia="Times New Roman" w:hAnsi="Courier New" w:cs="Courier New"/>
      <w:kern w:val="0"/>
      <w:sz w:val="20"/>
      <w:szCs w:val="20"/>
      <w:lang w:val="en-US" w:eastAsia="en-US"/>
    </w:rPr>
  </w:style>
  <w:style w:type="character" w:customStyle="1" w:styleId="coderay">
    <w:name w:val="coderay"/>
    <w:basedOn w:val="DefaultParagraphFont"/>
    <w:rsid w:val="000E29D5"/>
  </w:style>
  <w:style w:type="character" w:customStyle="1" w:styleId="line-numbers">
    <w:name w:val="line-numbers"/>
    <w:basedOn w:val="DefaultParagraphFont"/>
    <w:rsid w:val="000E29D5"/>
  </w:style>
  <w:style w:type="character" w:customStyle="1" w:styleId="tag">
    <w:name w:val="tag"/>
    <w:basedOn w:val="DefaultParagraphFont"/>
    <w:rsid w:val="000E29D5"/>
  </w:style>
  <w:style w:type="character" w:customStyle="1" w:styleId="attribute-name">
    <w:name w:val="attribute-name"/>
    <w:basedOn w:val="DefaultParagraphFont"/>
    <w:rsid w:val="000E29D5"/>
  </w:style>
  <w:style w:type="character" w:customStyle="1" w:styleId="delimiter">
    <w:name w:val="delimiter"/>
    <w:basedOn w:val="DefaultParagraphFont"/>
    <w:rsid w:val="000E29D5"/>
  </w:style>
  <w:style w:type="character" w:customStyle="1" w:styleId="content">
    <w:name w:val="content"/>
    <w:basedOn w:val="DefaultParagraphFont"/>
    <w:rsid w:val="000E29D5"/>
  </w:style>
  <w:style w:type="character" w:customStyle="1" w:styleId="comment">
    <w:name w:val="comment"/>
    <w:basedOn w:val="DefaultParagraphFont"/>
    <w:rsid w:val="000E29D5"/>
  </w:style>
  <w:style w:type="paragraph" w:styleId="ListParagraph">
    <w:name w:val="List Paragraph"/>
    <w:basedOn w:val="Normal"/>
    <w:uiPriority w:val="34"/>
    <w:qFormat/>
    <w:rsid w:val="00875030"/>
    <w:pPr>
      <w:ind w:left="720"/>
      <w:contextualSpacing/>
    </w:pPr>
    <w:rPr>
      <w:rFonts w:cs="Mangal"/>
      <w:szCs w:val="21"/>
    </w:rPr>
  </w:style>
  <w:style w:type="character" w:customStyle="1" w:styleId="apple-converted-space">
    <w:name w:val="apple-converted-space"/>
    <w:basedOn w:val="DefaultParagraphFont"/>
    <w:rsid w:val="00AE2F92"/>
  </w:style>
  <w:style w:type="character" w:styleId="HTMLCode">
    <w:name w:val="HTML Code"/>
    <w:basedOn w:val="DefaultParagraphFont"/>
    <w:uiPriority w:val="99"/>
    <w:semiHidden/>
    <w:unhideWhenUsed/>
    <w:rsid w:val="00524576"/>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469DA"/>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val="en-US" w:eastAsia="en-US" w:bidi="ar-SA"/>
    </w:rPr>
  </w:style>
  <w:style w:type="paragraph" w:styleId="TOC1">
    <w:name w:val="toc 1"/>
    <w:basedOn w:val="Normal"/>
    <w:next w:val="Normal"/>
    <w:autoRedefine/>
    <w:uiPriority w:val="39"/>
    <w:unhideWhenUsed/>
    <w:qFormat/>
    <w:rsid w:val="00D469DA"/>
    <w:pPr>
      <w:spacing w:after="100"/>
    </w:pPr>
    <w:rPr>
      <w:rFonts w:cs="Mangal"/>
      <w:szCs w:val="21"/>
    </w:rPr>
  </w:style>
  <w:style w:type="character" w:styleId="Hyperlink">
    <w:name w:val="Hyperlink"/>
    <w:basedOn w:val="DefaultParagraphFont"/>
    <w:uiPriority w:val="99"/>
    <w:unhideWhenUsed/>
    <w:rsid w:val="00D469DA"/>
    <w:rPr>
      <w:color w:val="0000FF" w:themeColor="hyperlink"/>
      <w:u w:val="single"/>
    </w:rPr>
  </w:style>
  <w:style w:type="paragraph" w:styleId="TOC2">
    <w:name w:val="toc 2"/>
    <w:basedOn w:val="Normal"/>
    <w:next w:val="Normal"/>
    <w:autoRedefine/>
    <w:uiPriority w:val="39"/>
    <w:semiHidden/>
    <w:unhideWhenUsed/>
    <w:qFormat/>
    <w:rsid w:val="00D469DA"/>
    <w:pPr>
      <w:widowControl/>
      <w:suppressAutoHyphens w:val="0"/>
      <w:autoSpaceDN/>
      <w:spacing w:after="100" w:line="276" w:lineRule="auto"/>
      <w:ind w:left="220"/>
      <w:textAlignment w:val="auto"/>
    </w:pPr>
    <w:rPr>
      <w:rFonts w:asciiTheme="minorHAnsi" w:eastAsiaTheme="minorEastAsia" w:hAnsiTheme="minorHAnsi" w:cstheme="minorBidi"/>
      <w:kern w:val="0"/>
      <w:sz w:val="22"/>
      <w:szCs w:val="22"/>
      <w:lang w:val="en-US" w:eastAsia="en-US" w:bidi="ar-SA"/>
    </w:rPr>
  </w:style>
  <w:style w:type="paragraph" w:styleId="TOC3">
    <w:name w:val="toc 3"/>
    <w:basedOn w:val="Normal"/>
    <w:next w:val="Normal"/>
    <w:autoRedefine/>
    <w:uiPriority w:val="39"/>
    <w:semiHidden/>
    <w:unhideWhenUsed/>
    <w:qFormat/>
    <w:rsid w:val="00D469DA"/>
    <w:pPr>
      <w:widowControl/>
      <w:suppressAutoHyphens w:val="0"/>
      <w:autoSpaceDN/>
      <w:spacing w:after="100" w:line="276" w:lineRule="auto"/>
      <w:ind w:left="440"/>
      <w:textAlignment w:val="auto"/>
    </w:pPr>
    <w:rPr>
      <w:rFonts w:asciiTheme="minorHAnsi" w:eastAsiaTheme="minorEastAsia" w:hAnsiTheme="minorHAnsi" w:cstheme="minorBidi"/>
      <w:kern w:val="0"/>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30809414">
      <w:bodyDiv w:val="1"/>
      <w:marLeft w:val="0"/>
      <w:marRight w:val="0"/>
      <w:marTop w:val="0"/>
      <w:marBottom w:val="0"/>
      <w:divBdr>
        <w:top w:val="none" w:sz="0" w:space="0" w:color="auto"/>
        <w:left w:val="none" w:sz="0" w:space="0" w:color="auto"/>
        <w:bottom w:val="none" w:sz="0" w:space="0" w:color="auto"/>
        <w:right w:val="none" w:sz="0" w:space="0" w:color="auto"/>
      </w:divBdr>
    </w:div>
    <w:div w:id="230778380">
      <w:bodyDiv w:val="1"/>
      <w:marLeft w:val="0"/>
      <w:marRight w:val="0"/>
      <w:marTop w:val="0"/>
      <w:marBottom w:val="0"/>
      <w:divBdr>
        <w:top w:val="none" w:sz="0" w:space="0" w:color="auto"/>
        <w:left w:val="none" w:sz="0" w:space="0" w:color="auto"/>
        <w:bottom w:val="none" w:sz="0" w:space="0" w:color="auto"/>
        <w:right w:val="none" w:sz="0" w:space="0" w:color="auto"/>
      </w:divBdr>
    </w:div>
    <w:div w:id="247470346">
      <w:bodyDiv w:val="1"/>
      <w:marLeft w:val="0"/>
      <w:marRight w:val="0"/>
      <w:marTop w:val="0"/>
      <w:marBottom w:val="0"/>
      <w:divBdr>
        <w:top w:val="none" w:sz="0" w:space="0" w:color="auto"/>
        <w:left w:val="none" w:sz="0" w:space="0" w:color="auto"/>
        <w:bottom w:val="none" w:sz="0" w:space="0" w:color="auto"/>
        <w:right w:val="none" w:sz="0" w:space="0" w:color="auto"/>
      </w:divBdr>
    </w:div>
    <w:div w:id="382288554">
      <w:bodyDiv w:val="1"/>
      <w:marLeft w:val="0"/>
      <w:marRight w:val="0"/>
      <w:marTop w:val="0"/>
      <w:marBottom w:val="0"/>
      <w:divBdr>
        <w:top w:val="none" w:sz="0" w:space="0" w:color="auto"/>
        <w:left w:val="none" w:sz="0" w:space="0" w:color="auto"/>
        <w:bottom w:val="none" w:sz="0" w:space="0" w:color="auto"/>
        <w:right w:val="none" w:sz="0" w:space="0" w:color="auto"/>
      </w:divBdr>
    </w:div>
    <w:div w:id="437913689">
      <w:bodyDiv w:val="1"/>
      <w:marLeft w:val="0"/>
      <w:marRight w:val="0"/>
      <w:marTop w:val="0"/>
      <w:marBottom w:val="0"/>
      <w:divBdr>
        <w:top w:val="none" w:sz="0" w:space="0" w:color="auto"/>
        <w:left w:val="none" w:sz="0" w:space="0" w:color="auto"/>
        <w:bottom w:val="none" w:sz="0" w:space="0" w:color="auto"/>
        <w:right w:val="none" w:sz="0" w:space="0" w:color="auto"/>
      </w:divBdr>
    </w:div>
    <w:div w:id="640116554">
      <w:bodyDiv w:val="1"/>
      <w:marLeft w:val="0"/>
      <w:marRight w:val="0"/>
      <w:marTop w:val="0"/>
      <w:marBottom w:val="0"/>
      <w:divBdr>
        <w:top w:val="none" w:sz="0" w:space="0" w:color="auto"/>
        <w:left w:val="none" w:sz="0" w:space="0" w:color="auto"/>
        <w:bottom w:val="none" w:sz="0" w:space="0" w:color="auto"/>
        <w:right w:val="none" w:sz="0" w:space="0" w:color="auto"/>
      </w:divBdr>
    </w:div>
    <w:div w:id="652370276">
      <w:bodyDiv w:val="1"/>
      <w:marLeft w:val="0"/>
      <w:marRight w:val="0"/>
      <w:marTop w:val="0"/>
      <w:marBottom w:val="0"/>
      <w:divBdr>
        <w:top w:val="none" w:sz="0" w:space="0" w:color="auto"/>
        <w:left w:val="none" w:sz="0" w:space="0" w:color="auto"/>
        <w:bottom w:val="none" w:sz="0" w:space="0" w:color="auto"/>
        <w:right w:val="none" w:sz="0" w:space="0" w:color="auto"/>
      </w:divBdr>
    </w:div>
    <w:div w:id="885995852">
      <w:bodyDiv w:val="1"/>
      <w:marLeft w:val="0"/>
      <w:marRight w:val="0"/>
      <w:marTop w:val="0"/>
      <w:marBottom w:val="0"/>
      <w:divBdr>
        <w:top w:val="none" w:sz="0" w:space="0" w:color="auto"/>
        <w:left w:val="none" w:sz="0" w:space="0" w:color="auto"/>
        <w:bottom w:val="none" w:sz="0" w:space="0" w:color="auto"/>
        <w:right w:val="none" w:sz="0" w:space="0" w:color="auto"/>
      </w:divBdr>
    </w:div>
    <w:div w:id="925767252">
      <w:bodyDiv w:val="1"/>
      <w:marLeft w:val="0"/>
      <w:marRight w:val="0"/>
      <w:marTop w:val="0"/>
      <w:marBottom w:val="0"/>
      <w:divBdr>
        <w:top w:val="none" w:sz="0" w:space="0" w:color="auto"/>
        <w:left w:val="none" w:sz="0" w:space="0" w:color="auto"/>
        <w:bottom w:val="none" w:sz="0" w:space="0" w:color="auto"/>
        <w:right w:val="none" w:sz="0" w:space="0" w:color="auto"/>
      </w:divBdr>
    </w:div>
    <w:div w:id="1533881334">
      <w:bodyDiv w:val="1"/>
      <w:marLeft w:val="0"/>
      <w:marRight w:val="0"/>
      <w:marTop w:val="0"/>
      <w:marBottom w:val="0"/>
      <w:divBdr>
        <w:top w:val="none" w:sz="0" w:space="0" w:color="auto"/>
        <w:left w:val="none" w:sz="0" w:space="0" w:color="auto"/>
        <w:bottom w:val="none" w:sz="0" w:space="0" w:color="auto"/>
        <w:right w:val="none" w:sz="0" w:space="0" w:color="auto"/>
      </w:divBdr>
    </w:div>
    <w:div w:id="1663042116">
      <w:bodyDiv w:val="1"/>
      <w:marLeft w:val="0"/>
      <w:marRight w:val="0"/>
      <w:marTop w:val="0"/>
      <w:marBottom w:val="0"/>
      <w:divBdr>
        <w:top w:val="none" w:sz="0" w:space="0" w:color="auto"/>
        <w:left w:val="none" w:sz="0" w:space="0" w:color="auto"/>
        <w:bottom w:val="none" w:sz="0" w:space="0" w:color="auto"/>
        <w:right w:val="none" w:sz="0" w:space="0" w:color="auto"/>
      </w:divBdr>
    </w:div>
    <w:div w:id="1681665190">
      <w:bodyDiv w:val="1"/>
      <w:marLeft w:val="0"/>
      <w:marRight w:val="0"/>
      <w:marTop w:val="0"/>
      <w:marBottom w:val="0"/>
      <w:divBdr>
        <w:top w:val="none" w:sz="0" w:space="0" w:color="auto"/>
        <w:left w:val="none" w:sz="0" w:space="0" w:color="auto"/>
        <w:bottom w:val="none" w:sz="0" w:space="0" w:color="auto"/>
        <w:right w:val="none" w:sz="0" w:space="0" w:color="auto"/>
      </w:divBdr>
    </w:div>
    <w:div w:id="2079742386">
      <w:bodyDiv w:val="1"/>
      <w:marLeft w:val="0"/>
      <w:marRight w:val="0"/>
      <w:marTop w:val="0"/>
      <w:marBottom w:val="0"/>
      <w:divBdr>
        <w:top w:val="none" w:sz="0" w:space="0" w:color="auto"/>
        <w:left w:val="none" w:sz="0" w:space="0" w:color="auto"/>
        <w:bottom w:val="none" w:sz="0" w:space="0" w:color="auto"/>
        <w:right w:val="none" w:sz="0" w:space="0" w:color="auto"/>
      </w:divBdr>
    </w:div>
    <w:div w:id="2134665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BCFF4D-24C6-44C5-AF10-6D9310D94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25</Pages>
  <Words>5235</Words>
  <Characters>29840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VIKASB</dc:creator>
  <cp:lastModifiedBy>Vikas</cp:lastModifiedBy>
  <cp:revision>17</cp:revision>
  <dcterms:created xsi:type="dcterms:W3CDTF">2013-02-15T00:04:00Z</dcterms:created>
  <dcterms:modified xsi:type="dcterms:W3CDTF">2013-04-12T11:10:00Z</dcterms:modified>
</cp:coreProperties>
</file>